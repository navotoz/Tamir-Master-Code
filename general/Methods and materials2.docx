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23949" w14:textId="77777777" w:rsidR="00716D99" w:rsidRDefault="003D5497" w:rsidP="00793371">
      <w:pPr>
        <w:pStyle w:val="Heading1"/>
      </w:pPr>
      <w:r w:rsidRPr="003D5497">
        <w:t>Methods and materials</w:t>
      </w:r>
    </w:p>
    <w:p w14:paraId="32FC9C5B" w14:textId="77777777" w:rsidR="00894D7C" w:rsidRDefault="00894D7C" w:rsidP="00894D7C">
      <w:pPr>
        <w:pStyle w:val="Heading2"/>
      </w:pPr>
      <w:r>
        <w:t xml:space="preserve">Manipulator arms </w:t>
      </w:r>
    </w:p>
    <w:p w14:paraId="20072C0C" w14:textId="77777777" w:rsidR="00894D7C" w:rsidRPr="00B2610A" w:rsidRDefault="00894D7C" w:rsidP="00894D7C">
      <w:pPr>
        <w:pStyle w:val="Heading3"/>
      </w:pPr>
      <w:r>
        <w:t xml:space="preserve">Definition </w:t>
      </w:r>
    </w:p>
    <w:p w14:paraId="4E318BCB" w14:textId="4051004E" w:rsidR="00894D7C" w:rsidRDefault="00894D7C" w:rsidP="00A85F5A">
      <w:r>
        <w:t>Each manipulator arm configuration (</w:t>
      </w:r>
      <w:commentRangeStart w:id="0"/>
      <w:commentRangeStart w:id="1"/>
      <w:r>
        <w:t>configuration</w:t>
      </w:r>
      <w:commentRangeEnd w:id="0"/>
      <w:r w:rsidR="000C69DB">
        <w:rPr>
          <w:rStyle w:val="CommentReference"/>
          <w:rtl/>
        </w:rPr>
        <w:commentReference w:id="0"/>
      </w:r>
      <w:commentRangeEnd w:id="1"/>
      <w:r w:rsidR="003E1151">
        <w:rPr>
          <w:rStyle w:val="CommentReference"/>
          <w:rtl/>
        </w:rPr>
        <w:commentReference w:id="1"/>
      </w:r>
      <w:r>
        <w:t xml:space="preserve">) </w:t>
      </w:r>
      <w:r w:rsidR="00B44BA9">
        <w:t>consists</w:t>
      </w:r>
      <w:r w:rsidR="00A85F5A">
        <w:t xml:space="preserve"> of </w:t>
      </w:r>
      <w:r>
        <w:t xml:space="preserve">three </w:t>
      </w:r>
      <w:r w:rsidR="00B44BA9">
        <w:t>features</w:t>
      </w:r>
      <w:r>
        <w:t xml:space="preserve">: joint, joint axis and link length.  The joints are divided into three types: </w:t>
      </w:r>
    </w:p>
    <w:p w14:paraId="5DCCD6DE" w14:textId="77777777" w:rsidR="00894D7C" w:rsidRPr="000054A1" w:rsidRDefault="00894D7C" w:rsidP="00894D7C">
      <w:pPr>
        <w:pStyle w:val="ListParagraph"/>
        <w:numPr>
          <w:ilvl w:val="0"/>
          <w:numId w:val="11"/>
        </w:numPr>
      </w:pPr>
      <w:r>
        <w:t>Roll – Revolute joint about Z-axis</w:t>
      </w:r>
    </w:p>
    <w:p w14:paraId="165BE09D" w14:textId="77777777" w:rsidR="00894D7C" w:rsidRDefault="00894D7C" w:rsidP="00894D7C">
      <w:pPr>
        <w:pStyle w:val="ListParagraph"/>
        <w:numPr>
          <w:ilvl w:val="0"/>
          <w:numId w:val="11"/>
        </w:numPr>
      </w:pPr>
      <w:r>
        <w:t>Pitch – Revolute joint about Y-axis</w:t>
      </w:r>
    </w:p>
    <w:p w14:paraId="5DC491F8" w14:textId="77777777" w:rsidR="00894D7C" w:rsidRDefault="00894D7C" w:rsidP="00894D7C">
      <w:pPr>
        <w:pStyle w:val="ListParagraph"/>
        <w:numPr>
          <w:ilvl w:val="0"/>
          <w:numId w:val="11"/>
        </w:numPr>
      </w:pPr>
      <w:r>
        <w:t>Prismatic – Linear sliding along Z-axis</w:t>
      </w:r>
    </w:p>
    <w:p w14:paraId="5920B401" w14:textId="77777777" w:rsidR="00894D7C" w:rsidRDefault="00894D7C" w:rsidP="00894D7C">
      <w:r>
        <w:t>The Joint axis is defined relative to the previous coordinate system, therefore according to the previous joint axis.</w:t>
      </w:r>
    </w:p>
    <w:p w14:paraId="56A66D31" w14:textId="77777777" w:rsidR="00894D7C" w:rsidRDefault="00894D7C" w:rsidP="00894D7C">
      <w:r>
        <w:t>The link length is the length of each link along the Z-axis of its coordinate system.</w:t>
      </w:r>
    </w:p>
    <w:p w14:paraId="49B7E10B" w14:textId="77777777" w:rsidR="00894D7C" w:rsidRDefault="00894D7C" w:rsidP="006B1963">
      <w:r w:rsidRPr="003E1151">
        <w:rPr>
          <w:highlight w:val="yellow"/>
          <w:rPrChange w:id="2" w:author="Tamir Mhabary" w:date="2020-01-28T08:24:00Z">
            <w:rPr/>
          </w:rPrChange>
        </w:rPr>
        <w:t>Figure 1</w:t>
      </w:r>
      <w:r>
        <w:t xml:space="preserve"> </w:t>
      </w:r>
      <w:r w:rsidR="006B1963">
        <w:t>gives</w:t>
      </w:r>
      <w:r>
        <w:t xml:space="preserve"> an example for Roll_Z_0.1 </w:t>
      </w:r>
      <w:r>
        <w:sym w:font="Wingdings" w:char="F0E0"/>
      </w:r>
      <w:r>
        <w:t xml:space="preserve">Pitch_Y_0.4 </w:t>
      </w:r>
      <w:r>
        <w:sym w:font="Wingdings" w:char="F0E0"/>
      </w:r>
      <w:r>
        <w:t xml:space="preserve"> Prismatic_Y_0.7.</w:t>
      </w:r>
    </w:p>
    <w:p w14:paraId="2E414095"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4C557BD9" wp14:editId="067D1E75">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497D421"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5FFCCD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3A39C7F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0C55FDF"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3B6590EC"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2F0A84AA"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6DC65F"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67FA8FAB"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037C70D9"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5A3487A6" w14:textId="5719EF60" w:rsidR="00894D7C" w:rsidRPr="007758F2" w:rsidRDefault="00894D7C" w:rsidP="00894D7C">
                              <w:pPr>
                                <w:pStyle w:val="Caption"/>
                                <w:jc w:val="center"/>
                                <w:rPr>
                                  <w:noProof/>
                                  <w:sz w:val="24"/>
                                </w:rPr>
                              </w:pPr>
                              <w:r>
                                <w:t xml:space="preserve">Figure </w:t>
                              </w:r>
                              <w:fldSimple w:instr=" SEQ Figure \* ARABIC ">
                                <w:r w:rsidR="008E63FF">
                                  <w:rPr>
                                    <w:noProof/>
                                  </w:rPr>
                                  <w:t>1</w:t>
                                </w:r>
                              </w:fldSimple>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57BD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497D421"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5FFCCD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3A39C7F5"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30C55FDF"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3B6590EC"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2F0A84AA"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6DC65F"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67FA8FAB"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37C70D9"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A3487A6" w14:textId="5719EF60" w:rsidR="00894D7C" w:rsidRPr="007758F2" w:rsidRDefault="00894D7C" w:rsidP="00894D7C">
                        <w:pPr>
                          <w:pStyle w:val="Caption"/>
                          <w:jc w:val="center"/>
                          <w:rPr>
                            <w:noProof/>
                            <w:sz w:val="24"/>
                          </w:rPr>
                        </w:pPr>
                        <w:r>
                          <w:t xml:space="preserve">Figure </w:t>
                        </w:r>
                        <w:fldSimple w:instr=" SEQ Figure \* ARABIC ">
                          <w:r w:rsidR="008E63FF">
                            <w:rPr>
                              <w:noProof/>
                            </w:rPr>
                            <w:t>1</w:t>
                          </w:r>
                        </w:fldSimple>
                        <w:r>
                          <w:t>- Configuration Example</w:t>
                        </w:r>
                      </w:p>
                    </w:txbxContent>
                  </v:textbox>
                </v:shape>
                <w10:wrap type="topAndBottom"/>
              </v:group>
            </w:pict>
          </mc:Fallback>
        </mc:AlternateContent>
      </w:r>
    </w:p>
    <w:p w14:paraId="185768F3" w14:textId="77777777" w:rsidR="00894D7C" w:rsidRDefault="00894D7C" w:rsidP="00894D7C">
      <w:pPr>
        <w:pStyle w:val="Heading3"/>
      </w:pPr>
      <w:r>
        <w:t xml:space="preserve">Parameters </w:t>
      </w:r>
    </w:p>
    <w:p w14:paraId="6C61FD6E" w14:textId="36A1F87C" w:rsidR="00894D7C" w:rsidRDefault="00894D7C" w:rsidP="002E6E6F">
      <w:r>
        <w:t xml:space="preserve">For the </w:t>
      </w:r>
      <w:r w:rsidR="002E6E6F">
        <w:t xml:space="preserve">construction </w:t>
      </w:r>
      <w:r>
        <w:t>of each configuration the following parameters have been set:</w:t>
      </w:r>
    </w:p>
    <w:p w14:paraId="064445EC" w14:textId="62A2FDF5" w:rsidR="00894D7C" w:rsidRDefault="00894D7C" w:rsidP="002117DC">
      <w:pPr>
        <w:pStyle w:val="ListParagraph"/>
        <w:numPr>
          <w:ilvl w:val="0"/>
          <w:numId w:val="12"/>
        </w:numPr>
      </w:pPr>
      <w:r>
        <w:t xml:space="preserve">All the links are cylindrical where at radius </w:t>
      </w:r>
      <w:r w:rsidR="002117DC">
        <w:t xml:space="preserve">of </w:t>
      </w:r>
      <w:r>
        <w:t>0.05m, 0.045m</w:t>
      </w:r>
      <w:ins w:id="3" w:author="Tamir Mhabary" w:date="2020-01-28T08:25:00Z">
        <w:r w:rsidR="003D3D20">
          <w:t>, 0.04m,</w:t>
        </w:r>
      </w:ins>
      <w:r>
        <w:t xml:space="preserve"> </w:t>
      </w:r>
      <w:commentRangeStart w:id="4"/>
      <w:r>
        <w:t>0.035</w:t>
      </w:r>
      <w:ins w:id="5" w:author="Tamir Mhabary" w:date="2020-01-28T08:25:00Z">
        <w:r w:rsidR="003D3D20">
          <w:t>m</w:t>
        </w:r>
      </w:ins>
      <w:r>
        <w:t>, 0.03</w:t>
      </w:r>
      <w:ins w:id="6" w:author="Tamir Mhabary" w:date="2020-01-28T08:25:00Z">
        <w:r w:rsidR="003D3D20">
          <w:t>m</w:t>
        </w:r>
      </w:ins>
      <w:r>
        <w:t>, 0.025m for</w:t>
      </w:r>
      <w:commentRangeEnd w:id="4"/>
      <w:r w:rsidR="002117DC">
        <w:rPr>
          <w:rStyle w:val="CommentReference"/>
          <w:rtl/>
        </w:rPr>
        <w:commentReference w:id="4"/>
      </w:r>
      <w:r>
        <w:t xml:space="preserve"> </w:t>
      </w:r>
      <w:r w:rsidR="002117DC">
        <w:t>1,2,3,</w:t>
      </w:r>
      <w:r>
        <w:t>4,5,6 DOF, respectively.</w:t>
      </w:r>
    </w:p>
    <w:p w14:paraId="043B2403" w14:textId="2B9E82C7" w:rsidR="00894D7C" w:rsidRDefault="00894D7C" w:rsidP="003D3D20">
      <w:pPr>
        <w:pStyle w:val="ListParagraph"/>
        <w:numPr>
          <w:ilvl w:val="0"/>
          <w:numId w:val="12"/>
        </w:numPr>
      </w:pPr>
      <w:r>
        <w:t xml:space="preserve">For Revolute joints (Roll and Pitch) the joint </w:t>
      </w:r>
      <w:r w:rsidR="003D3D20">
        <w:t xml:space="preserve">range </w:t>
      </w:r>
      <w:r>
        <w:t xml:space="preserve">is [-PI, PI] and for prismatic joints, the </w:t>
      </w:r>
      <w:r w:rsidR="001D28F8">
        <w:t xml:space="preserve">range </w:t>
      </w:r>
      <w:r>
        <w:t>is [0, 2*link length]</w:t>
      </w:r>
    </w:p>
    <w:p w14:paraId="6BE1402F" w14:textId="44D4A33B" w:rsidR="00894D7C" w:rsidRDefault="00894D7C" w:rsidP="001D28F8">
      <w:pPr>
        <w:pStyle w:val="ListParagraph"/>
        <w:numPr>
          <w:ilvl w:val="0"/>
          <w:numId w:val="12"/>
        </w:numPr>
      </w:pPr>
      <w:r>
        <w:t>All the configuration will be between 3-6 DOF</w:t>
      </w:r>
    </w:p>
    <w:p w14:paraId="3B6834A6" w14:textId="7F84CAAE" w:rsidR="00894D7C" w:rsidRDefault="00894D7C" w:rsidP="001D28F8">
      <w:pPr>
        <w:pStyle w:val="ListParagraph"/>
        <w:numPr>
          <w:ilvl w:val="0"/>
          <w:numId w:val="12"/>
        </w:numPr>
      </w:pPr>
      <w:r>
        <w:t xml:space="preserve">The length of the links will be 0.1, 0.4, </w:t>
      </w:r>
      <w:r w:rsidR="001D28F8">
        <w:t xml:space="preserve">or </w:t>
      </w:r>
      <w:r>
        <w:t xml:space="preserve">0.7 meters </w:t>
      </w:r>
    </w:p>
    <w:p w14:paraId="27B89B99" w14:textId="246069A7" w:rsidR="00894D7C" w:rsidRPr="003033E8" w:rsidRDefault="00894D7C" w:rsidP="00783C6C">
      <w:pPr>
        <w:numPr>
          <w:ilvl w:val="0"/>
          <w:numId w:val="12"/>
        </w:numPr>
      </w:pPr>
      <w:r w:rsidRPr="003033E8">
        <w:t>Success:</w:t>
      </w:r>
      <w:r>
        <w:t xml:space="preserve"> the arm </w:t>
      </w:r>
      <w:r w:rsidRPr="003033E8">
        <w:t>need to reach the middle and the lower points</w:t>
      </w:r>
      <w:r>
        <w:t xml:space="preserve"> </w:t>
      </w:r>
      <w:r w:rsidR="00783C6C" w:rsidRPr="003033E8">
        <w:t xml:space="preserve">and one of the top points </w:t>
      </w:r>
      <w:r>
        <w:t>(</w:t>
      </w:r>
      <w:r w:rsidRPr="00D00A0B">
        <w:rPr>
          <w:highlight w:val="yellow"/>
        </w:rPr>
        <w:t>Figure ***)</w:t>
      </w:r>
    </w:p>
    <w:p w14:paraId="70360782" w14:textId="77777777" w:rsidR="00894D7C" w:rsidRDefault="00894D7C" w:rsidP="00894D7C">
      <w:r>
        <w:t>This gives about 34,636,800 theoretic configurations.</w:t>
      </w:r>
    </w:p>
    <w:p w14:paraId="63CAF8A4" w14:textId="77777777" w:rsidR="00894D7C" w:rsidRDefault="00894D7C" w:rsidP="00894D7C">
      <w:pPr>
        <w:pStyle w:val="Heading3"/>
      </w:pPr>
      <w:r>
        <w:lastRenderedPageBreak/>
        <w:t>Assumptions</w:t>
      </w:r>
    </w:p>
    <w:p w14:paraId="7CB19380" w14:textId="77777777" w:rsidR="00894D7C" w:rsidRDefault="00894D7C" w:rsidP="00894D7C">
      <w:r>
        <w:t>In order to reduce the number of configurations and to fit the specific problem some assumptions have been made:</w:t>
      </w:r>
    </w:p>
    <w:p w14:paraId="4374933B" w14:textId="77777777" w:rsidR="00894D7C" w:rsidRDefault="00894D7C" w:rsidP="00894D7C">
      <w:pPr>
        <w:pStyle w:val="ListParagraph"/>
        <w:numPr>
          <w:ilvl w:val="0"/>
          <w:numId w:val="12"/>
        </w:numPr>
      </w:pPr>
      <w:r>
        <w:t>The f</w:t>
      </w:r>
      <w:r w:rsidRPr="0031130C">
        <w:t>irst</w:t>
      </w:r>
      <w:r>
        <w:t xml:space="preserve"> joint is rotational along Z ax (Roll_Z)</w:t>
      </w:r>
    </w:p>
    <w:p w14:paraId="6A41107A" w14:textId="77777777" w:rsidR="00894D7C" w:rsidRDefault="00894D7C" w:rsidP="00894D7C">
      <w:pPr>
        <w:pStyle w:val="ListParagraph"/>
        <w:numPr>
          <w:ilvl w:val="0"/>
          <w:numId w:val="12"/>
        </w:numPr>
      </w:pPr>
      <w:r>
        <w:t>The f</w:t>
      </w:r>
      <w:r w:rsidRPr="0031130C">
        <w:t xml:space="preserve">irst link length = 0.1m </w:t>
      </w:r>
      <w:r>
        <w:t xml:space="preserve"> </w:t>
      </w:r>
    </w:p>
    <w:p w14:paraId="5D22148D" w14:textId="77777777" w:rsidR="00894D7C" w:rsidRDefault="00894D7C" w:rsidP="00894D7C">
      <w:pPr>
        <w:pStyle w:val="ListParagraph"/>
        <w:numPr>
          <w:ilvl w:val="0"/>
          <w:numId w:val="12"/>
        </w:numPr>
      </w:pPr>
      <w:r w:rsidRPr="005F7216">
        <w:t>T</w:t>
      </w:r>
      <w:r>
        <w:t>he t</w:t>
      </w:r>
      <w:r w:rsidRPr="005F7216">
        <w:t>otal length of all the links &gt; 1m</w:t>
      </w:r>
    </w:p>
    <w:p w14:paraId="7F7B4534" w14:textId="77777777" w:rsidR="00894D7C" w:rsidRPr="005F7216" w:rsidRDefault="00894D7C" w:rsidP="00894D7C">
      <w:pPr>
        <w:pStyle w:val="ListParagraph"/>
        <w:numPr>
          <w:ilvl w:val="0"/>
          <w:numId w:val="12"/>
        </w:numPr>
      </w:pPr>
      <w:r w:rsidRPr="005F7216">
        <w:t>2 adjacent prismatic joints must be perpendiculars</w:t>
      </w:r>
    </w:p>
    <w:p w14:paraId="371ACFE1" w14:textId="77777777" w:rsidR="00894D7C" w:rsidRPr="005F7216" w:rsidRDefault="00894D7C" w:rsidP="00894D7C">
      <w:pPr>
        <w:pStyle w:val="ListParagraph"/>
        <w:numPr>
          <w:ilvl w:val="0"/>
          <w:numId w:val="12"/>
        </w:numPr>
      </w:pPr>
      <w:r w:rsidRPr="005F7216">
        <w:t>No more than 3 prismatic joints</w:t>
      </w:r>
    </w:p>
    <w:p w14:paraId="1AA5CB79" w14:textId="11D11461" w:rsidR="00894D7C" w:rsidRDefault="00894D7C" w:rsidP="00E3752D">
      <w:pPr>
        <w:pStyle w:val="ListParagraph"/>
        <w:numPr>
          <w:ilvl w:val="0"/>
          <w:numId w:val="12"/>
        </w:numPr>
      </w:pPr>
      <w:r w:rsidRPr="005F7216">
        <w:t xml:space="preserve">After </w:t>
      </w:r>
      <w:r w:rsidR="00E3752D">
        <w:t xml:space="preserve">a </w:t>
      </w:r>
      <w:r w:rsidRPr="005F7216">
        <w:t>Roll joint</w:t>
      </w:r>
      <w:ins w:id="7" w:author="Tamir Mhabary" w:date="2020-01-28T08:29:00Z">
        <w:r w:rsidR="007825C9">
          <w:t>,</w:t>
        </w:r>
      </w:ins>
      <w:r w:rsidRPr="005F7216">
        <w:t xml:space="preserve"> </w:t>
      </w:r>
      <w:r w:rsidR="00E3752D">
        <w:t xml:space="preserve">the next joint will not </w:t>
      </w:r>
      <w:r>
        <w:t>be Roll\Pitch joint in the Z-axis</w:t>
      </w:r>
    </w:p>
    <w:p w14:paraId="657BA78A" w14:textId="77777777" w:rsidR="00894D7C" w:rsidRDefault="00894D7C" w:rsidP="00894D7C">
      <w:pPr>
        <w:pStyle w:val="ListParagraph"/>
        <w:numPr>
          <w:ilvl w:val="0"/>
          <w:numId w:val="12"/>
        </w:numPr>
      </w:pPr>
      <w:commentRangeStart w:id="8"/>
      <w:r w:rsidRPr="005F7216">
        <w:t>After Roll Joint or the following joints sequence [ Roll -&gt; Pris Z] the next joint won</w:t>
      </w:r>
      <w:r>
        <w:t>’t be in the X-axis</w:t>
      </w:r>
      <w:commentRangeEnd w:id="8"/>
      <w:r w:rsidR="00E3752D">
        <w:rPr>
          <w:rStyle w:val="CommentReference"/>
        </w:rPr>
        <w:commentReference w:id="8"/>
      </w:r>
    </w:p>
    <w:p w14:paraId="53D73704" w14:textId="20EFBC05" w:rsidR="00894D7C" w:rsidRDefault="00894D7C" w:rsidP="007825C9">
      <w:r>
        <w:t xml:space="preserve">those assumptions </w:t>
      </w:r>
      <w:r w:rsidR="00E948AF">
        <w:t>reduced the available manipulators to</w:t>
      </w:r>
      <w:r>
        <w:t xml:space="preserve"> </w:t>
      </w:r>
      <w:r w:rsidRPr="00423DC5">
        <w:t>1,695,044</w:t>
      </w:r>
      <w:r>
        <w:t xml:space="preserve"> configurations.</w:t>
      </w:r>
    </w:p>
    <w:p w14:paraId="02668526" w14:textId="77777777" w:rsidR="00894D7C" w:rsidRDefault="00894D7C" w:rsidP="00894D7C">
      <w:pPr>
        <w:pStyle w:val="Heading3"/>
      </w:pPr>
      <w:r>
        <w:t>Indices of manipulator performance</w:t>
      </w:r>
    </w:p>
    <w:p w14:paraId="320EBD7A" w14:textId="77777777" w:rsidR="00894D7C" w:rsidRDefault="00894D7C" w:rsidP="00894D7C">
      <w:r>
        <w:t>In order to make comparisons between the configurations and to be set as the optimization objectives several manipulators Indices and other indices have been checked:</w:t>
      </w:r>
    </w:p>
    <w:p w14:paraId="7A87AD69"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42149FE9" w14:textId="77777777" w:rsidR="00894D7C" w:rsidRDefault="00894D7C" w:rsidP="00894D7C">
      <w:pPr>
        <w:rPr>
          <w:noProof/>
        </w:rPr>
      </w:pPr>
      <w:r>
        <w:rPr>
          <w:noProof/>
        </w:rPr>
        <w:t xml:space="preserve">The chosen indices from the literature presented in </w:t>
      </w:r>
      <w:r w:rsidRPr="00607B35">
        <w:rPr>
          <w:noProof/>
          <w:highlight w:val="yellow"/>
          <w:rPrChange w:id="9" w:author="Tamir Mhabary" w:date="2020-01-28T08:30:00Z">
            <w:rPr>
              <w:noProof/>
            </w:rPr>
          </w:rPrChange>
        </w:rPr>
        <w:t>figure</w:t>
      </w:r>
      <w:r>
        <w:rPr>
          <w:noProof/>
        </w:rPr>
        <w:t xml:space="preserve"> 2.</w:t>
      </w:r>
    </w:p>
    <w:p w14:paraId="2C4796C5" w14:textId="30007249" w:rsidR="00894D7C" w:rsidRDefault="00C80AC6" w:rsidP="00894D7C">
      <w:pPr>
        <w:rPr>
          <w:ins w:id="10" w:author="Tamir Mhabary" w:date="2020-01-28T11:20:00Z"/>
        </w:rPr>
      </w:pPr>
      <w:r>
        <w:t xml:space="preserve">Since </w:t>
      </w:r>
      <w:r w:rsidR="00894D7C">
        <w:t xml:space="preserve">Mid-Range Proximity Index </w:t>
      </w:r>
      <w:commentRangeStart w:id="11"/>
      <w:commentRangeStart w:id="12"/>
      <w:r w:rsidR="00894D7C">
        <w:t xml:space="preserve">doesn’t have an upper limit </w:t>
      </w:r>
      <w:commentRangeEnd w:id="11"/>
      <w:r>
        <w:rPr>
          <w:rStyle w:val="CommentReference"/>
        </w:rPr>
        <w:commentReference w:id="11"/>
      </w:r>
      <w:commentRangeEnd w:id="12"/>
      <w:r w:rsidR="003859AD">
        <w:rPr>
          <w:rStyle w:val="CommentReference"/>
        </w:rPr>
        <w:commentReference w:id="12"/>
      </w:r>
      <w:r w:rsidR="00894D7C">
        <w:t xml:space="preserve">and in order to take into consideration the differences between the type of joints when calculating the index, we normalized the value by the joint limit, </w:t>
      </w:r>
      <w:commentRangeStart w:id="13"/>
      <w:r w:rsidR="00894D7C">
        <w:t>which is bounding the index between [0 – 0.5</w:t>
      </w:r>
      <w:commentRangeEnd w:id="13"/>
      <w:r>
        <w:rPr>
          <w:rStyle w:val="CommentReference"/>
        </w:rPr>
        <w:commentReference w:id="13"/>
      </w:r>
      <w:r w:rsidR="00894D7C">
        <w:t>].</w:t>
      </w:r>
    </w:p>
    <w:p w14:paraId="1C2D19D6" w14:textId="6453C122" w:rsidR="008322C9" w:rsidDel="003759A9" w:rsidRDefault="00C777E1" w:rsidP="00C777E1">
      <w:pPr>
        <w:rPr>
          <w:del w:id="14" w:author="Tamir Mhabary" w:date="2020-01-28T11:25:00Z"/>
        </w:rPr>
      </w:pPr>
      <w:ins w:id="15" w:author="Tamir Mhabary" w:date="2020-01-28T11:23:00Z">
        <w:r>
          <w:t xml:space="preserve">The normalization is done by dividing </w:t>
        </w:r>
      </w:ins>
      <w:ins w:id="16" w:author="Tamir Mhabary" w:date="2020-01-28T11:24:00Z">
        <w:r>
          <w:t>the current position by the joint maximum limi</w:t>
        </w:r>
      </w:ins>
      <w:ins w:id="17" w:author="Tamir Mhabary" w:date="2020-01-28T11:25:00Z">
        <w:r>
          <w:t>t.</w:t>
        </w:r>
      </w:ins>
    </w:p>
    <w:p w14:paraId="516FD756" w14:textId="77777777" w:rsidR="00894D7C" w:rsidRDefault="00894D7C" w:rsidP="003759A9">
      <w:pPr>
        <w:rPr>
          <w:noProof/>
        </w:rPr>
      </w:pPr>
    </w:p>
    <w:p w14:paraId="4AA4DAEE" w14:textId="07A1C09B" w:rsidR="00894D7C" w:rsidRDefault="00894D7C" w:rsidP="00894D7C">
      <w:pPr>
        <w:keepNext/>
        <w:jc w:val="center"/>
      </w:pPr>
      <w:r w:rsidRPr="00532A49">
        <w:rPr>
          <w:noProof/>
        </w:rPr>
        <w:drawing>
          <wp:inline distT="0" distB="0" distL="0" distR="0" wp14:anchorId="09063431" wp14:editId="329A9902">
            <wp:extent cx="6620403" cy="3072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7259"/>
                    <a:stretch/>
                  </pic:blipFill>
                  <pic:spPr bwMode="auto">
                    <a:xfrm>
                      <a:off x="0" y="0"/>
                      <a:ext cx="6630253" cy="3076955"/>
                    </a:xfrm>
                    <a:prstGeom prst="rect">
                      <a:avLst/>
                    </a:prstGeom>
                    <a:noFill/>
                    <a:ln>
                      <a:noFill/>
                    </a:ln>
                    <a:extLst>
                      <a:ext uri="{53640926-AAD7-44D8-BBD7-CCE9431645EC}">
                        <a14:shadowObscured xmlns:a14="http://schemas.microsoft.com/office/drawing/2010/main"/>
                      </a:ext>
                    </a:extLst>
                  </pic:spPr>
                </pic:pic>
              </a:graphicData>
            </a:graphic>
          </wp:inline>
        </w:drawing>
      </w:r>
    </w:p>
    <w:p w14:paraId="23E86E36" w14:textId="180D1818" w:rsidR="00894D7C" w:rsidDel="003759A9" w:rsidRDefault="00894D7C" w:rsidP="00A90C30">
      <w:pPr>
        <w:pStyle w:val="Caption"/>
        <w:jc w:val="center"/>
        <w:rPr>
          <w:del w:id="18" w:author="Tamir Mhabary" w:date="2020-01-28T11:26:00Z"/>
        </w:rPr>
      </w:pPr>
      <w:r>
        <w:t xml:space="preserve">Figure </w:t>
      </w:r>
      <w:r w:rsidR="000826AE">
        <w:fldChar w:fldCharType="begin"/>
      </w:r>
      <w:r w:rsidR="000826AE">
        <w:rPr>
          <w:i w:val="0"/>
          <w:iCs w:val="0"/>
        </w:rPr>
        <w:instrText xml:space="preserve"> SEQ Figure \* ARABIC </w:instrText>
      </w:r>
      <w:r w:rsidR="000826AE">
        <w:fldChar w:fldCharType="separate"/>
      </w:r>
      <w:r w:rsidR="008E63FF">
        <w:rPr>
          <w:noProof/>
        </w:rPr>
        <w:t>2</w:t>
      </w:r>
      <w:r w:rsidR="000826AE">
        <w:rPr>
          <w:noProof/>
        </w:rPr>
        <w:fldChar w:fldCharType="end"/>
      </w:r>
      <w:r>
        <w:t>- indices</w:t>
      </w:r>
      <w:r>
        <w:rPr>
          <w:noProof/>
        </w:rPr>
        <w:t xml:space="preserve"> to examine</w:t>
      </w:r>
    </w:p>
    <w:p w14:paraId="26D8C3B8" w14:textId="77777777" w:rsidR="00793371" w:rsidRDefault="00793371" w:rsidP="00793371">
      <w:pPr>
        <w:pStyle w:val="Heading2"/>
      </w:pPr>
      <w:r>
        <w:lastRenderedPageBreak/>
        <w:t>Simulation</w:t>
      </w:r>
    </w:p>
    <w:p w14:paraId="64D922DD" w14:textId="77777777" w:rsidR="00793371" w:rsidRDefault="00793371" w:rsidP="00793371">
      <w:pPr>
        <w:pStyle w:val="Heading3"/>
      </w:pPr>
      <w:r>
        <w:t>Simulator</w:t>
      </w:r>
    </w:p>
    <w:p w14:paraId="791B5AE3" w14:textId="77777777" w:rsidR="001E4698" w:rsidRDefault="001E4698" w:rsidP="00B06A98">
      <w:r>
        <w:t xml:space="preserve">Gazebo simulator and </w:t>
      </w:r>
      <w:commentRangeStart w:id="19"/>
      <w:r>
        <w:t xml:space="preserve">MoveIt </w:t>
      </w:r>
      <w:commentRangeEnd w:id="19"/>
      <w:r w:rsidR="00651C7E">
        <w:rPr>
          <w:rStyle w:val="CommentReference"/>
        </w:rPr>
        <w:commentReference w:id="19"/>
      </w:r>
      <w:r>
        <w:t>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297AB82B" w14:textId="39528C8E" w:rsidR="006F0EEC" w:rsidRDefault="00E831AC" w:rsidP="00FC1310">
      <w:commentRangeStart w:id="20"/>
      <w:proofErr w:type="spellStart"/>
      <w:r>
        <w:t>Gazebo</w:t>
      </w:r>
      <w:del w:id="21" w:author="Tamir Mhabary" w:date="2020-01-28T08:35:00Z">
        <w:r w:rsidDel="00411661">
          <w:delText xml:space="preserve"> </w:delText>
        </w:r>
        <w:commentRangeEnd w:id="20"/>
        <w:r w:rsidR="00537ACC" w:rsidDel="00411661">
          <w:rPr>
            <w:rStyle w:val="CommentReference"/>
          </w:rPr>
          <w:commentReference w:id="20"/>
        </w:r>
      </w:del>
      <w:ins w:id="22" w:author="Tamir Mhabary" w:date="2020-01-28T08:34:00Z">
        <w:r w:rsidR="00CF0FC0">
          <w:t>is</w:t>
        </w:r>
        <w:proofErr w:type="spellEnd"/>
        <w:r w:rsidR="00CF0FC0">
          <w:t xml:space="preserve"> </w:t>
        </w:r>
      </w:ins>
      <w:r w:rsidR="00854C5C">
        <w:t xml:space="preserve">a </w:t>
      </w:r>
      <w:ins w:id="23" w:author="Tamir Mhabary" w:date="2020-01-28T08:34:00Z">
        <w:r w:rsidR="00CF0FC0">
          <w:t xml:space="preserve">simulator </w:t>
        </w:r>
      </w:ins>
      <w:ins w:id="24" w:author="Tamir Mhabary" w:date="2020-01-28T08:35:00Z">
        <w:r w:rsidR="00411661">
          <w:t>that</w:t>
        </w:r>
      </w:ins>
      <w:ins w:id="25" w:author="Tamir Mhabary" w:date="2020-01-28T08:34:00Z">
        <w:r w:rsidR="00CF0FC0">
          <w:t xml:space="preserve"> </w:t>
        </w:r>
      </w:ins>
      <w:r>
        <w:t>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ins w:id="26" w:author="Avital Bechar" w:date="2020-01-21T17:41:00Z">
        <w:r w:rsidR="002D2C1E">
          <w:t xml:space="preserve"> </w:t>
        </w:r>
      </w:ins>
      <w:r w:rsidR="002D2C1E">
        <w:t>(</w:t>
      </w:r>
      <w:r w:rsidR="002D2C1E" w:rsidRPr="00B620C5">
        <w:rPr>
          <w:highlight w:val="yellow"/>
          <w:rPrChange w:id="27" w:author="Tamir Mhabary" w:date="2020-01-28T08:34:00Z">
            <w:rPr/>
          </w:rPrChange>
        </w:rPr>
        <w:t>figure ???)</w:t>
      </w:r>
      <w:r w:rsidR="00744222" w:rsidRPr="00B620C5">
        <w:rPr>
          <w:highlight w:val="yellow"/>
          <w:rPrChange w:id="28" w:author="Tamir Mhabary" w:date="2020-01-28T08:34:00Z">
            <w:rPr/>
          </w:rPrChange>
        </w:rPr>
        <w:t>.</w:t>
      </w:r>
    </w:p>
    <w:p w14:paraId="63F80D48" w14:textId="3E181603" w:rsidR="006F0EEC" w:rsidRDefault="00357CD4" w:rsidP="00623F75">
      <w:proofErr w:type="spellStart"/>
      <w:ins w:id="29" w:author="Tamir Mhabary" w:date="2020-01-28T08:37:00Z">
        <w:r>
          <w:t>Moveit</w:t>
        </w:r>
        <w:proofErr w:type="spellEnd"/>
        <w:r>
          <w:t xml:space="preserve"> </w:t>
        </w:r>
      </w:ins>
      <w:ins w:id="30" w:author="Tamir Mhabary" w:date="2020-01-28T08:38:00Z">
        <w:r>
          <w:t xml:space="preserve">contains motion </w:t>
        </w:r>
      </w:ins>
      <w:ins w:id="31" w:author="Tamir Mhabary" w:date="2020-01-28T08:39:00Z">
        <w:r>
          <w:t>planning algorithms and in charge o</w:t>
        </w:r>
      </w:ins>
      <w:ins w:id="32" w:author="Tamir Mhabary" w:date="2020-01-28T08:40:00Z">
        <w:r w:rsidR="00C06E02">
          <w:t>f</w:t>
        </w:r>
      </w:ins>
      <w:ins w:id="33" w:author="Tamir Mhabary" w:date="2020-01-28T08:39:00Z">
        <w:r>
          <w:t xml:space="preserve"> the movement of </w:t>
        </w:r>
      </w:ins>
      <w:ins w:id="34" w:author="Tamir Mhabary" w:date="2020-01-28T08:40:00Z">
        <w:r>
          <w:t xml:space="preserve">each configuration. </w:t>
        </w:r>
      </w:ins>
      <w:del w:id="35" w:author="Tamir Mhabary" w:date="2020-01-28T08:40:00Z">
        <w:r w:rsidR="00CC35CB" w:rsidDel="00357CD4">
          <w:delText>In order to control,</w:delText>
        </w:r>
      </w:del>
      <w:ins w:id="36" w:author="Tamir Mhabary" w:date="2020-01-28T08:40:00Z">
        <w:r>
          <w:t xml:space="preserve"> </w:t>
        </w:r>
      </w:ins>
      <w:r w:rsidR="00CC35CB">
        <w:t xml:space="preserve"> </w:t>
      </w:r>
      <w:ins w:id="37" w:author="Tamir Mhabary" w:date="2020-01-28T08:40:00Z">
        <w:r w:rsidR="00C06E02">
          <w:t>the motio</w:t>
        </w:r>
      </w:ins>
      <w:ins w:id="38" w:author="Tamir Mhabary" w:date="2020-01-28T08:42:00Z">
        <w:r w:rsidR="00C06E02">
          <w:t>n</w:t>
        </w:r>
      </w:ins>
      <w:ins w:id="39" w:author="Tamir Mhabary" w:date="2020-01-28T08:40:00Z">
        <w:r w:rsidR="00C06E02">
          <w:t xml:space="preserve"> planning algorithm that selected for </w:t>
        </w:r>
      </w:ins>
      <w:r w:rsidR="00CC35CB">
        <w:t xml:space="preserve">each configuration </w:t>
      </w:r>
      <w:del w:id="40" w:author="Tamir Mhabary" w:date="2020-01-28T08:41:00Z">
        <w:r w:rsidR="00CC35CB" w:rsidDel="00C06E02">
          <w:delText xml:space="preserve">movement </w:delText>
        </w:r>
      </w:del>
      <w:ins w:id="41" w:author="Tamir Mhabary" w:date="2020-01-28T08:41:00Z">
        <w:r w:rsidR="00C06E02">
          <w:t xml:space="preserve">is </w:t>
        </w:r>
      </w:ins>
      <w:r w:rsidR="00CC35CB" w:rsidRPr="006F0EEC">
        <w:t>rapidly exploring random tree (</w:t>
      </w:r>
      <w:r w:rsidR="00CC35CB">
        <w:t xml:space="preserve">RRT) algorithm, which can </w:t>
      </w:r>
      <w:r w:rsidR="00CC35CB" w:rsidRPr="004261B5">
        <w:t>handle problems with obstacles and differential constraints</w:t>
      </w:r>
      <w:ins w:id="42" w:author="Tamir Mhabary" w:date="2020-01-28T08:41:00Z">
        <w:r w:rsidR="00C06E02">
          <w:t>.</w:t>
        </w:r>
      </w:ins>
      <w:del w:id="43" w:author="Tamir Mhabary" w:date="2020-01-28T08:41:00Z">
        <w:r w:rsidR="00CC35CB" w:rsidDel="00C06E02">
          <w:delText>,</w:delText>
        </w:r>
      </w:del>
      <w:r w:rsidR="00CC35CB">
        <w:t xml:space="preserve"> </w:t>
      </w:r>
      <w:del w:id="44" w:author="Tamir Mhabary" w:date="2020-01-28T08:41:00Z">
        <w:r w:rsidR="00CC35CB" w:rsidDel="00C06E02">
          <w:delText>selected as the</w:delText>
        </w:r>
        <w:r w:rsidR="006F0EEC" w:rsidDel="00C06E02">
          <w:delText xml:space="preserve"> path planner</w:delText>
        </w:r>
        <w:r w:rsidR="004261B5" w:rsidDel="00C06E02">
          <w:delText>.</w:delText>
        </w:r>
      </w:del>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w:t>
      </w:r>
      <w:del w:id="45" w:author="Tamir Mhabary" w:date="2020-01-28T08:43:00Z">
        <w:r w:rsidR="00481F92" w:rsidDel="00C06E02">
          <w:delText xml:space="preserve">, </w:delText>
        </w:r>
        <w:commentRangeStart w:id="46"/>
        <w:r w:rsidR="00481F92" w:rsidDel="00C06E02">
          <w:delText xml:space="preserve">the planner </w:delText>
        </w:r>
        <w:r w:rsidR="00EA296A" w:rsidDel="00C06E02">
          <w:delText xml:space="preserve">has a limit of 2 seconds </w:delText>
        </w:r>
        <w:commentRangeEnd w:id="46"/>
        <w:r w:rsidR="002D2C1E" w:rsidDel="00C06E02">
          <w:rPr>
            <w:rStyle w:val="CommentReference"/>
          </w:rPr>
          <w:commentReference w:id="46"/>
        </w:r>
        <w:r w:rsidR="00EA296A" w:rsidDel="00C06E02">
          <w:delText>to plan a path</w:delText>
        </w:r>
        <w:r w:rsidR="00481F92" w:rsidDel="00C06E02">
          <w:delText xml:space="preserve"> </w:delText>
        </w:r>
        <w:r w:rsidR="00690B51" w:rsidDel="00C06E02">
          <w:delText>to</w:delText>
        </w:r>
        <w:r w:rsidR="00481F92" w:rsidDel="00C06E02">
          <w:delText xml:space="preserve"> the desired point</w:delText>
        </w:r>
      </w:del>
      <w:ins w:id="47" w:author="Tamir Mhabary" w:date="2020-01-28T08:42:00Z">
        <w:r w:rsidR="00C06E02">
          <w:t xml:space="preserve"> the time </w:t>
        </w:r>
      </w:ins>
      <w:ins w:id="48" w:author="Tamir Mhabary" w:date="2020-01-28T08:43:00Z">
        <w:r w:rsidR="00623F75">
          <w:t xml:space="preserve">is very important </w:t>
        </w:r>
        <w:r w:rsidR="00C06E02">
          <w:t xml:space="preserve">the RRT </w:t>
        </w:r>
      </w:ins>
      <w:ins w:id="49" w:author="Tamir Mhabary" w:date="2020-01-28T08:44:00Z">
        <w:r w:rsidR="00C06E02">
          <w:t>has been limited to 2 seconds to find a possible path</w:t>
        </w:r>
      </w:ins>
      <w:r w:rsidR="006B5A19">
        <w:t>.</w:t>
      </w:r>
    </w:p>
    <w:p w14:paraId="3E225DD2" w14:textId="3F0719E8" w:rsidR="00C2448D" w:rsidRDefault="00744222" w:rsidP="006D2E3F">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w:t>
      </w:r>
      <w:ins w:id="50" w:author="Tamir Mhabary" w:date="2020-01-28T09:41:00Z">
        <w:r w:rsidR="006D2E3F">
          <w:t>YR-MH005LN</w:t>
        </w:r>
        <w:r w:rsidR="006D2E3F" w:rsidRPr="00C2448D" w:rsidDel="006D2E3F">
          <w:t xml:space="preserve"> </w:t>
        </w:r>
      </w:ins>
      <w:commentRangeStart w:id="51"/>
      <w:del w:id="52" w:author="Tamir Mhabary" w:date="2020-01-28T09:41:00Z">
        <w:r w:rsidR="00C2448D" w:rsidRPr="00C2448D" w:rsidDel="006D2E3F">
          <w:delText xml:space="preserve">NX100  </w:delText>
        </w:r>
        <w:commentRangeEnd w:id="51"/>
        <w:r w:rsidR="00651C7E" w:rsidDel="006D2E3F">
          <w:rPr>
            <w:rStyle w:val="CommentReference"/>
          </w:rPr>
          <w:commentReference w:id="51"/>
        </w:r>
      </w:del>
      <w:r w:rsidR="00C2448D" w:rsidRPr="00C2448D">
        <w:t>(</w:t>
      </w:r>
      <w:r w:rsidR="00C2448D" w:rsidRPr="00F90066">
        <w:rPr>
          <w:highlight w:val="yellow"/>
          <w:rPrChange w:id="53" w:author="Tamir Mhabary" w:date="2020-01-28T08:34:00Z">
            <w:rPr/>
          </w:rPrChange>
        </w:rPr>
        <w:t>figure ***)</w:t>
      </w:r>
      <w:r w:rsidR="00C2448D" w:rsidRPr="00C2448D">
        <w:t xml:space="preserve">  </w:t>
      </w:r>
    </w:p>
    <w:p w14:paraId="477612E3" w14:textId="77777777" w:rsidR="00C5643A" w:rsidRDefault="00C5643A" w:rsidP="001A2822">
      <w:r>
        <w:t>In the simulator, 4 points have been chosen to be reached by the arm. All the points are at a distance of 30 cm from the plant and in a different orientation.</w:t>
      </w:r>
    </w:p>
    <w:p w14:paraId="17BF60E4" w14:textId="77777777" w:rsidR="00ED1A3E" w:rsidRDefault="00ED1A3E" w:rsidP="00C5643A">
      <w:r w:rsidRPr="00116A4B">
        <w:rPr>
          <w:highlight w:val="yellow"/>
        </w:rPr>
        <w:t>**** Add the points + plant image with coordinate frame ***</w:t>
      </w:r>
    </w:p>
    <w:p w14:paraId="23F4B6D0" w14:textId="77777777"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7E1614F0" w14:textId="77777777"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771C8EEB" w14:textId="5E55C9DF" w:rsidR="00CB6311" w:rsidRDefault="00CB6311" w:rsidP="0031130C"/>
    <w:p w14:paraId="1DA3CD5A" w14:textId="77777777" w:rsidR="0031130C" w:rsidRDefault="00671D4C" w:rsidP="00671D4C">
      <w:pPr>
        <w:pStyle w:val="Heading2"/>
      </w:pPr>
      <w:r>
        <w:t>Optimization</w:t>
      </w:r>
    </w:p>
    <w:p w14:paraId="3009B277" w14:textId="77777777" w:rsidR="009058E1" w:rsidRPr="009058E1" w:rsidRDefault="009058E1" w:rsidP="0092443D">
      <w:pPr>
        <w:pStyle w:val="Heading3"/>
        <w:ind w:left="1225" w:hanging="505"/>
      </w:pPr>
      <w:r>
        <w:t>the s</w:t>
      </w:r>
      <w:r w:rsidRPr="000F21F8">
        <w:t>et-based concept</w:t>
      </w:r>
      <w:r>
        <w:t xml:space="preserve"> approach</w:t>
      </w:r>
    </w:p>
    <w:p w14:paraId="7F103E9E" w14:textId="370A76DE" w:rsidR="00F713B4" w:rsidRDefault="008D5BD2" w:rsidP="00F723C4">
      <w:r>
        <w:t xml:space="preserve">As </w:t>
      </w:r>
      <w:r w:rsidR="00F723C4">
        <w:t>mentioned earlier</w:t>
      </w:r>
      <w:r>
        <w:t xml:space="preserve"> there are </w:t>
      </w:r>
      <w:r w:rsidR="00F74A46" w:rsidRPr="00423DC5">
        <w:t>1,</w:t>
      </w:r>
      <w:del w:id="54" w:author="Tamir Mhabary [2]" w:date="2020-03-07T12:02:00Z">
        <w:r w:rsidR="00F74A46" w:rsidRPr="00423DC5" w:rsidDel="003C1634">
          <w:delText>695</w:delText>
        </w:r>
      </w:del>
      <w:ins w:id="55" w:author="Tamir Mhabary [2]" w:date="2020-03-07T12:02:00Z">
        <w:r w:rsidR="003C1634">
          <w:t>701</w:t>
        </w:r>
      </w:ins>
      <w:r w:rsidR="00F74A46" w:rsidRPr="00423DC5">
        <w:t>,</w:t>
      </w:r>
      <w:del w:id="56" w:author="Tamir Mhabary [2]" w:date="2020-03-07T12:02:00Z">
        <w:r w:rsidR="00F74A46" w:rsidRPr="00423DC5" w:rsidDel="003C1634">
          <w:delText>044</w:delText>
        </w:r>
        <w:r w:rsidR="00F74A46" w:rsidDel="003C1634">
          <w:delText xml:space="preserve"> </w:delText>
        </w:r>
      </w:del>
      <w:ins w:id="57" w:author="Tamir Mhabary [2]" w:date="2020-03-07T12:02:00Z">
        <w:r w:rsidR="003C1634">
          <w:t>647</w:t>
        </w:r>
        <w:bookmarkStart w:id="58" w:name="_GoBack"/>
        <w:bookmarkEnd w:id="58"/>
        <w:r w:rsidR="003C1634">
          <w:t xml:space="preserve"> </w:t>
        </w:r>
      </w:ins>
      <w:r>
        <w:t>configura</w:t>
      </w:r>
      <w:r w:rsidR="00627874">
        <w:t>tions</w:t>
      </w:r>
      <w:r w:rsidR="00F74A46">
        <w:t xml:space="preserve">. with an </w:t>
      </w:r>
      <w:r w:rsidR="00627874">
        <w:t xml:space="preserve">average </w:t>
      </w:r>
      <w:r w:rsidR="00F74A46">
        <w:t xml:space="preserve">simulation run </w:t>
      </w:r>
      <w:r w:rsidR="00627874">
        <w:t>time of 15 seconds per configuration</w:t>
      </w:r>
      <w:r w:rsidR="00FA5336">
        <w:t>,</w:t>
      </w:r>
      <w:r w:rsidR="00627874">
        <w:t xml:space="preserve"> </w:t>
      </w:r>
      <w:r w:rsidR="00F723C4">
        <w:t xml:space="preserve">examining all configuration </w:t>
      </w:r>
      <w:r w:rsidR="00627874">
        <w:t>will take about 300 days</w:t>
      </w:r>
      <w:r w:rsidR="00C63E13">
        <w:rPr>
          <w:rFonts w:hint="cs"/>
          <w:rtl/>
        </w:rPr>
        <w:t xml:space="preserve"> </w:t>
      </w:r>
      <w:r w:rsidR="00F723C4">
        <w:t xml:space="preserve">on a </w:t>
      </w:r>
      <w:commentRangeStart w:id="59"/>
      <w:r w:rsidR="00F723C4" w:rsidRPr="00C63E13">
        <w:rPr>
          <w:highlight w:val="yellow"/>
          <w:rPrChange w:id="60" w:author="Tamir Mhabary" w:date="2020-01-28T09:45:00Z">
            <w:rPr/>
          </w:rPrChange>
        </w:rPr>
        <w:t xml:space="preserve">??? </w:t>
      </w:r>
      <w:commentRangeEnd w:id="59"/>
      <w:r w:rsidR="00C63E13" w:rsidRPr="00C63E13">
        <w:rPr>
          <w:rStyle w:val="CommentReference"/>
          <w:highlight w:val="yellow"/>
          <w:rPrChange w:id="61" w:author="Tamir Mhabary" w:date="2020-01-28T09:45:00Z">
            <w:rPr>
              <w:rStyle w:val="CommentReference"/>
            </w:rPr>
          </w:rPrChange>
        </w:rPr>
        <w:commentReference w:id="59"/>
      </w:r>
      <w:r w:rsidR="00F723C4">
        <w:t>computer</w:t>
      </w:r>
      <w:r w:rsidR="00627874">
        <w:t xml:space="preserve">. Therefore, an optimization method </w:t>
      </w:r>
      <w:r w:rsidR="00EA46AC">
        <w:t xml:space="preserve">was </w:t>
      </w:r>
      <w:r w:rsidR="00627874">
        <w:t xml:space="preserve">developed in order to find the </w:t>
      </w:r>
      <w:r w:rsidR="00627874">
        <w:lastRenderedPageBreak/>
        <w:t>optimal configuration in a reasonable time.</w:t>
      </w:r>
      <w:del w:id="62" w:author="Avital Bechar" w:date="2020-01-21T17:47:00Z">
        <w:r w:rsidR="00627874" w:rsidDel="001D5EFE">
          <w:delText xml:space="preserve"> </w:delText>
        </w:r>
      </w:del>
      <w:r w:rsidR="00627874">
        <w:t xml:space="preserv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are almost 800 </w:t>
      </w:r>
      <w:r w:rsidR="00852F08">
        <w:t xml:space="preserve">different </w:t>
      </w:r>
      <w:r w:rsidR="00A00BF5">
        <w:t>concepts and it will be time</w:t>
      </w:r>
      <w:r w:rsidR="0031765E">
        <w:t>-</w:t>
      </w:r>
      <w:r w:rsidR="00A00BF5">
        <w:t>consuming</w:t>
      </w:r>
      <w:r w:rsidR="000D2255">
        <w:t xml:space="preserve"> to make </w:t>
      </w:r>
      <w:r w:rsidR="00D0759B">
        <w:t xml:space="preserve">a </w:t>
      </w:r>
      <w:r w:rsidR="000D2255">
        <w:t>deep search of each concept</w:t>
      </w:r>
      <w:r w:rsidR="00A90F70">
        <w:t>. therefore,</w:t>
      </w:r>
      <w:r w:rsidR="005E4217">
        <w:t xml:space="preserve"> </w:t>
      </w:r>
      <w:ins w:id="63" w:author="Tamir Mhabary" w:date="2020-01-28T09:45:00Z">
        <w:r w:rsidR="00AD796A">
          <w:t xml:space="preserve">a </w:t>
        </w:r>
      </w:ins>
      <w:r w:rsidR="005E4217">
        <w:t>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w:t>
      </w:r>
      <w:r w:rsidR="00852F08">
        <w:t xml:space="preserve">was </w:t>
      </w:r>
      <w:r w:rsidR="0012179F">
        <w:t>developed.</w:t>
      </w:r>
      <w:r w:rsidR="005E4217" w:rsidRPr="005E4217">
        <w:t xml:space="preserve"> the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2D3F26DD"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6AC2C2AD" w14:textId="77777777" w:rsidR="0061130D" w:rsidRDefault="007168C6" w:rsidP="007168C6">
      <w:pPr>
        <w:pStyle w:val="Heading3"/>
      </w:pPr>
      <w:r>
        <w:t xml:space="preserve"> Objectives</w:t>
      </w:r>
    </w:p>
    <w:p w14:paraId="4CB3513F" w14:textId="77777777" w:rsidR="007168C6" w:rsidRDefault="007168C6" w:rsidP="007168C6">
      <w:r>
        <w:t xml:space="preserve">The Objectives of the </w:t>
      </w:r>
      <w:r w:rsidR="001F16B2">
        <w:t>optimization problem selected from the indices from the previous section and are the following:</w:t>
      </w:r>
    </w:p>
    <w:p w14:paraId="1640B508" w14:textId="77777777" w:rsidR="001F16B2" w:rsidRPr="001F16B2" w:rsidRDefault="001F16B2" w:rsidP="005037F9">
      <w:pPr>
        <w:numPr>
          <w:ilvl w:val="0"/>
          <w:numId w:val="18"/>
        </w:numPr>
      </w:pPr>
      <w:commentRangeStart w:id="64"/>
      <w:commentRangeStart w:id="65"/>
      <w:r>
        <w:t xml:space="preserve">f1 </w:t>
      </w:r>
      <w:commentRangeEnd w:id="64"/>
      <w:r w:rsidR="00DE51DA">
        <w:rPr>
          <w:rStyle w:val="CommentReference"/>
        </w:rPr>
        <w:commentReference w:id="64"/>
      </w:r>
      <w:commentRangeEnd w:id="65"/>
      <w:r w:rsidR="000817AB">
        <w:rPr>
          <w:rStyle w:val="CommentReference"/>
        </w:rPr>
        <w:commentReference w:id="65"/>
      </w:r>
      <w:r>
        <w:sym w:font="Wingdings" w:char="F0E0"/>
      </w:r>
      <w:r>
        <w:t xml:space="preserve"> </w:t>
      </w:r>
      <w:r w:rsidRPr="001F16B2">
        <w:t>Max manipulability</w:t>
      </w:r>
      <w:r>
        <w:t xml:space="preserve"> </w:t>
      </w:r>
      <w:r w:rsidRPr="001F16B2">
        <w:t>[0-1]</w:t>
      </w:r>
    </w:p>
    <w:p w14:paraId="4B6DB0E6"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4A283BD9"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048CDAF0" w14:textId="77777777" w:rsidR="00635B4F" w:rsidRDefault="00EB6D3F" w:rsidP="00EB6D3F">
      <w:r>
        <w:t>This optimization problem is mixed with minimum and maximum objectives</w:t>
      </w:r>
      <w:r w:rsidR="00635B4F">
        <w:t>, to change the problem to be minimum problem f1 objective has been changed as follow:</w:t>
      </w:r>
    </w:p>
    <w:p w14:paraId="2AB7DA44" w14:textId="77777777" w:rsidR="007920B8" w:rsidRDefault="00635B4F" w:rsidP="00C376C5">
      <w:r>
        <w:t xml:space="preserve"> f1 </w:t>
      </w:r>
      <w:r>
        <w:sym w:font="Wingdings" w:char="F0E0"/>
      </w:r>
      <w:r>
        <w:t xml:space="preserve"> Min (1 – manipulability) [0-1]</w:t>
      </w:r>
    </w:p>
    <w:p w14:paraId="6A3D3B91" w14:textId="77777777" w:rsidR="001F16B2" w:rsidRDefault="00ED1F66" w:rsidP="005037F9">
      <w:pPr>
        <w:pStyle w:val="Heading3"/>
      </w:pPr>
      <w:r>
        <w:t>Independent variables</w:t>
      </w:r>
      <w:r w:rsidR="005037F9" w:rsidRPr="005037F9">
        <w:t>:</w:t>
      </w:r>
    </w:p>
    <w:p w14:paraId="4A2313D9" w14:textId="77777777" w:rsidR="00E95DBC" w:rsidRPr="00E95DBC" w:rsidRDefault="00E95DBC" w:rsidP="00E95DBC">
      <w:r>
        <w:t>The independent variables of the optimization problem are:</w:t>
      </w:r>
    </w:p>
    <w:p w14:paraId="3EBD546F"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005CEFAF" w14:textId="77777777" w:rsidR="005037F9" w:rsidRPr="005037F9" w:rsidRDefault="005037F9" w:rsidP="005037F9">
      <w:pPr>
        <w:numPr>
          <w:ilvl w:val="0"/>
          <w:numId w:val="17"/>
        </w:numPr>
      </w:pPr>
      <w:r w:rsidRPr="005037F9">
        <w:rPr>
          <w:u w:val="single"/>
        </w:rPr>
        <w:t>X2: Previous ax</w:t>
      </w:r>
      <w:r w:rsidRPr="005037F9">
        <w:t>: array [X, Y, Z]</w:t>
      </w:r>
    </w:p>
    <w:p w14:paraId="0863B963" w14:textId="77777777" w:rsidR="005037F9" w:rsidRPr="005037F9" w:rsidRDefault="005037F9" w:rsidP="005037F9">
      <w:pPr>
        <w:numPr>
          <w:ilvl w:val="0"/>
          <w:numId w:val="17"/>
        </w:numPr>
      </w:pPr>
      <w:r w:rsidRPr="005037F9">
        <w:rPr>
          <w:u w:val="single"/>
        </w:rPr>
        <w:t>X3: Links Lengths</w:t>
      </w:r>
      <w:r w:rsidRPr="005037F9">
        <w:t>: array [0.1  ,0.4,  0.7] (meters)</w:t>
      </w:r>
    </w:p>
    <w:p w14:paraId="74CBAFE7" w14:textId="77777777" w:rsidR="005037F9" w:rsidRPr="005037F9" w:rsidRDefault="005037F9" w:rsidP="005037F9">
      <w:pPr>
        <w:numPr>
          <w:ilvl w:val="0"/>
          <w:numId w:val="17"/>
        </w:numPr>
      </w:pPr>
      <w:r w:rsidRPr="005037F9">
        <w:rPr>
          <w:u w:val="single"/>
        </w:rPr>
        <w:t>X4: Number Degrees of Freedom</w:t>
      </w:r>
      <w:r w:rsidRPr="005037F9">
        <w:t>: Int [3, 4, 5, 6]</w:t>
      </w:r>
    </w:p>
    <w:p w14:paraId="45282E30" w14:textId="77777777" w:rsidR="005037F9" w:rsidRDefault="003033E8" w:rsidP="00B5642B">
      <w:pPr>
        <w:pStyle w:val="Heading3"/>
      </w:pPr>
      <w:r>
        <w:t>Constrains</w:t>
      </w:r>
    </w:p>
    <w:p w14:paraId="3180CD1E" w14:textId="3715C10B" w:rsidR="003033E8" w:rsidRPr="003033E8" w:rsidRDefault="003033E8" w:rsidP="00A82204">
      <w:r>
        <w:t xml:space="preserve">The constraints of the optimization problem are derived from the assumptions </w:t>
      </w:r>
      <w:r w:rsidR="00B45AF8">
        <w:t xml:space="preserve">of </w:t>
      </w:r>
      <w:r>
        <w:t xml:space="preserve">the simulator section and are </w:t>
      </w:r>
      <w:r w:rsidR="00A82204">
        <w:t xml:space="preserve">as </w:t>
      </w:r>
      <w:r>
        <w:t>follow</w:t>
      </w:r>
      <w:r w:rsidR="00A82204">
        <w:t>s</w:t>
      </w:r>
    </w:p>
    <w:p w14:paraId="3549BE08"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690C1358" w14:textId="77777777" w:rsidR="003033E8" w:rsidRPr="003033E8" w:rsidRDefault="003033E8" w:rsidP="003033E8">
      <w:pPr>
        <w:numPr>
          <w:ilvl w:val="0"/>
          <w:numId w:val="20"/>
        </w:numPr>
      </w:pPr>
      <w:r w:rsidRPr="003033E8">
        <w:rPr>
          <w:u w:val="single"/>
        </w:rPr>
        <w:t>First link length = 0.1m</w:t>
      </w:r>
      <w:r w:rsidRPr="003033E8">
        <w:t xml:space="preserve"> :   X3[0]=0.1</w:t>
      </w:r>
    </w:p>
    <w:p w14:paraId="0F4EFA07" w14:textId="77777777" w:rsidR="003033E8" w:rsidRPr="003033E8" w:rsidRDefault="003033E8" w:rsidP="003033E8">
      <w:pPr>
        <w:numPr>
          <w:ilvl w:val="0"/>
          <w:numId w:val="20"/>
        </w:numPr>
      </w:pPr>
      <w:r w:rsidRPr="003033E8">
        <w:rPr>
          <w:u w:val="single"/>
        </w:rPr>
        <w:t>Total length of all the links &gt; 1m</w:t>
      </w:r>
      <w:r w:rsidRPr="003033E8">
        <w:t xml:space="preserve"> : Sum (</w:t>
      </w:r>
      <w:commentRangeStart w:id="66"/>
      <w:commentRangeStart w:id="67"/>
      <w:r w:rsidRPr="003033E8">
        <w:t>X3</w:t>
      </w:r>
      <w:commentRangeEnd w:id="66"/>
      <w:r w:rsidR="00B24114">
        <w:rPr>
          <w:rStyle w:val="CommentReference"/>
        </w:rPr>
        <w:commentReference w:id="66"/>
      </w:r>
      <w:commentRangeEnd w:id="67"/>
      <w:r w:rsidR="0079288D">
        <w:rPr>
          <w:rStyle w:val="CommentReference"/>
        </w:rPr>
        <w:commentReference w:id="67"/>
      </w:r>
      <w:r w:rsidRPr="003033E8">
        <w:t>) &gt; 1</w:t>
      </w:r>
    </w:p>
    <w:p w14:paraId="63DA96F6"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X1[i]==Prismatic than X2[i]!=Z</w:t>
      </w:r>
    </w:p>
    <w:p w14:paraId="53DE52F4" w14:textId="77777777"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3213096" w14:textId="77777777" w:rsidR="003033E8" w:rsidRPr="003033E8" w:rsidRDefault="003033E8" w:rsidP="003033E8">
      <w:pPr>
        <w:numPr>
          <w:ilvl w:val="0"/>
          <w:numId w:val="20"/>
        </w:numPr>
      </w:pPr>
      <w:r w:rsidRPr="003033E8">
        <w:rPr>
          <w:u w:val="single"/>
        </w:rPr>
        <w:t>After Roll joint can’t be Roll\Pitch joint in the Z axe</w:t>
      </w:r>
      <w:r w:rsidRPr="003033E8">
        <w:t>: If X1[i]==Roll and (X1[i+1]==Roll or X1[i+1]==Pitch) than X2[i+1]!=Z</w:t>
      </w:r>
    </w:p>
    <w:p w14:paraId="7B51AB14" w14:textId="77777777" w:rsidR="003033E8" w:rsidRPr="003033E8" w:rsidRDefault="003033E8" w:rsidP="003033E8">
      <w:pPr>
        <w:numPr>
          <w:ilvl w:val="0"/>
          <w:numId w:val="20"/>
        </w:numPr>
      </w:pPr>
      <w:r w:rsidRPr="003033E8">
        <w:rPr>
          <w:u w:val="single"/>
        </w:rPr>
        <w:t xml:space="preserve">After Roll Joint or the following joints sequence [ Roll -&gt; Pris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071D0E23" w14:textId="77777777" w:rsidR="003033E8" w:rsidRPr="003033E8" w:rsidRDefault="003033E8" w:rsidP="003033E8">
      <w:pPr>
        <w:numPr>
          <w:ilvl w:val="0"/>
          <w:numId w:val="20"/>
        </w:numPr>
      </w:pPr>
      <w:r w:rsidRPr="003033E8">
        <w:rPr>
          <w:u w:val="single"/>
        </w:rPr>
        <w:lastRenderedPageBreak/>
        <w:t xml:space="preserve"> Joints limits</w:t>
      </w:r>
      <w:r w:rsidRPr="003033E8">
        <w:t>: for Roll\ Pitch [0-360°] and for Pris [0 – 2*link length]</w:t>
      </w:r>
    </w:p>
    <w:p w14:paraId="00B40F8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16C4C4CD" w14:textId="4EFDDDB1" w:rsidR="003033E8" w:rsidRPr="003033E8" w:rsidRDefault="003033E8" w:rsidP="000316B8">
      <w:pPr>
        <w:numPr>
          <w:ilvl w:val="0"/>
          <w:numId w:val="20"/>
        </w:numPr>
      </w:pPr>
      <w:r w:rsidRPr="003033E8">
        <w:rPr>
          <w:u w:val="single"/>
        </w:rPr>
        <w:t>Success</w:t>
      </w:r>
      <w:r w:rsidRPr="003033E8">
        <w:t>:</w:t>
      </w:r>
      <w:r w:rsidR="00167FE1">
        <w:t xml:space="preserve"> </w:t>
      </w:r>
      <w:r w:rsidR="000316B8" w:rsidRPr="000316B8">
        <w:t>the arm need to reach to one of the 2 top points and to the middle and the lower points and one of the top points</w:t>
      </w:r>
    </w:p>
    <w:p w14:paraId="15BEB1A3" w14:textId="77777777" w:rsidR="001F16B2" w:rsidRDefault="00BA59BD" w:rsidP="007653E7">
      <w:pPr>
        <w:pStyle w:val="Heading3"/>
      </w:pPr>
      <w:r>
        <w:t>Concepts</w:t>
      </w:r>
    </w:p>
    <w:p w14:paraId="4FB16BEE" w14:textId="77777777" w:rsidR="00167FE1" w:rsidRDefault="00BA59BD" w:rsidP="00167FE1">
      <w:r>
        <w:t>Each concept is defin</w:t>
      </w:r>
      <w:r w:rsidR="00167FE1">
        <w:t>e</w:t>
      </w:r>
      <w:r>
        <w:t>d from the following variables:</w:t>
      </w:r>
    </w:p>
    <w:p w14:paraId="64866403" w14:textId="77777777" w:rsidR="00167FE1" w:rsidRDefault="00167FE1" w:rsidP="00167FE1">
      <w:pPr>
        <w:pStyle w:val="ListParagraph"/>
        <w:numPr>
          <w:ilvl w:val="0"/>
          <w:numId w:val="22"/>
        </w:numPr>
      </w:pPr>
      <w:r>
        <w:t xml:space="preserve">DOF – </w:t>
      </w:r>
      <w:r w:rsidR="00B25B3A">
        <w:t>N</w:t>
      </w:r>
      <w:r>
        <w:t>umber degrees of freedom of the configuration</w:t>
      </w:r>
    </w:p>
    <w:p w14:paraId="12B7A175" w14:textId="77777777" w:rsidR="00167FE1" w:rsidRDefault="00167FE1" w:rsidP="00167FE1">
      <w:pPr>
        <w:pStyle w:val="ListParagraph"/>
        <w:numPr>
          <w:ilvl w:val="0"/>
          <w:numId w:val="22"/>
        </w:numPr>
      </w:pPr>
      <w:r>
        <w:t>Pitch joints – Number of pitch joint in the configuration</w:t>
      </w:r>
    </w:p>
    <w:p w14:paraId="29B9BB3B" w14:textId="77777777" w:rsidR="00167FE1" w:rsidRDefault="00167FE1" w:rsidP="00167FE1">
      <w:pPr>
        <w:pStyle w:val="ListParagraph"/>
        <w:numPr>
          <w:ilvl w:val="0"/>
          <w:numId w:val="22"/>
        </w:numPr>
      </w:pPr>
      <w:r>
        <w:t>Long Link  - Number of long links (0.7m) in the configuration</w:t>
      </w:r>
    </w:p>
    <w:p w14:paraId="555082FA" w14:textId="77777777" w:rsidR="00D747E9" w:rsidRDefault="00D747E9" w:rsidP="00167FE1">
      <w:pPr>
        <w:pStyle w:val="ListParagraph"/>
        <w:numPr>
          <w:ilvl w:val="0"/>
          <w:numId w:val="22"/>
        </w:numPr>
      </w:pPr>
      <w:r>
        <w:t>Acc length – Accumulated length of all the links of the configuration</w:t>
      </w:r>
      <w:r w:rsidR="00D51258">
        <w:t xml:space="preserve">. This variable is defined as </w:t>
      </w:r>
      <w:r w:rsidR="002273DE">
        <w:t xml:space="preserve">a </w:t>
      </w:r>
      <w:r w:rsidR="00D51258">
        <w:t>range of distances</w:t>
      </w:r>
    </w:p>
    <w:p w14:paraId="0CBD81AC"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5D245696" w14:textId="77777777" w:rsidR="009A3094" w:rsidRDefault="009A3094" w:rsidP="00167FE1">
      <w:pPr>
        <w:pStyle w:val="ListParagraph"/>
        <w:numPr>
          <w:ilvl w:val="0"/>
          <w:numId w:val="22"/>
        </w:numPr>
      </w:pPr>
      <w:r>
        <w:t>Longest Link – What is the longest link in the configuration</w:t>
      </w:r>
    </w:p>
    <w:p w14:paraId="561A8DA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53BA6091" w14:textId="77777777" w:rsidR="00167FE1" w:rsidRDefault="00A5543A" w:rsidP="00A62F56">
      <w:r>
        <w:t xml:space="preserve">All the variables and their possible values are presented in </w:t>
      </w:r>
      <w:r w:rsidR="00A62F56">
        <w:t>Table</w:t>
      </w:r>
      <w:r>
        <w:t xml:space="preserve"> </w:t>
      </w:r>
      <w:r w:rsidR="008B2428">
        <w:t>1.</w:t>
      </w:r>
    </w:p>
    <w:p w14:paraId="30178D64" w14:textId="77777777" w:rsidR="00A62F56" w:rsidRDefault="00A62F56" w:rsidP="00A62F56">
      <w:r>
        <w:t xml:space="preserve">Not all the combinations between the variables are possible.  For example, it's not possible to concept to be with 4 DOF and 5 Pitch </w:t>
      </w:r>
      <w:proofErr w:type="gramStart"/>
      <w:r>
        <w:t>joint</w:t>
      </w:r>
      <w:proofErr w:type="gramEnd"/>
      <w:r>
        <w:t>.</w:t>
      </w:r>
    </w:p>
    <w:p w14:paraId="129812B1" w14:textId="0F3CE130" w:rsidR="00BF72B4" w:rsidRDefault="00BF72B4" w:rsidP="00C112E3">
      <w:r>
        <w:t xml:space="preserve">The total amount of concepts that received </w:t>
      </w:r>
      <w:r w:rsidR="005D2FC0">
        <w:t>is</w:t>
      </w:r>
      <w:r>
        <w:t xml:space="preserve"> 794</w:t>
      </w:r>
      <w:r w:rsidR="004B156D">
        <w:t>. The number of configuration</w:t>
      </w:r>
      <w:ins w:id="68" w:author="Tamir Mhabary" w:date="2020-01-28T09:48:00Z">
        <w:r w:rsidR="00D9352C">
          <w:t>s</w:t>
        </w:r>
      </w:ins>
      <w:r w:rsidR="004B156D">
        <w:t xml:space="preserve"> in each concept varies </w:t>
      </w:r>
      <w:proofErr w:type="gramStart"/>
      <w:r w:rsidR="004B156D">
        <w:t xml:space="preserve">from </w:t>
      </w:r>
      <w:r>
        <w:t xml:space="preserve"> 1</w:t>
      </w:r>
      <w:proofErr w:type="gramEnd"/>
      <w:r>
        <w:t xml:space="preserve"> to </w:t>
      </w:r>
      <w:r>
        <w:rPr>
          <w:rFonts w:hint="cs"/>
          <w:rtl/>
        </w:rPr>
        <w:t>68520</w:t>
      </w:r>
      <w:r>
        <w:t>.</w:t>
      </w:r>
    </w:p>
    <w:p w14:paraId="196DA580" w14:textId="55AED7FB" w:rsidR="00D546C4" w:rsidRDefault="00D546C4" w:rsidP="00A62F56"/>
    <w:p w14:paraId="1E72D8F9" w14:textId="77777777" w:rsidR="00D546C4" w:rsidRDefault="00D546C4" w:rsidP="00D546C4">
      <w:pPr>
        <w:pStyle w:val="Caption"/>
        <w:keepNext/>
        <w:jc w:val="center"/>
      </w:pPr>
      <w:r>
        <w:t xml:space="preserve">Table </w:t>
      </w:r>
      <w:fldSimple w:instr=" SEQ Table \* ARABIC ">
        <w:r>
          <w:rPr>
            <w:noProof/>
          </w:rPr>
          <w:t>1</w:t>
        </w:r>
      </w:fldSimple>
      <w:r w:rsidRPr="0042300E">
        <w:t xml:space="preserve"> - Concepts</w:t>
      </w:r>
    </w:p>
    <w:p w14:paraId="36FA8826" w14:textId="77777777" w:rsidR="00702CA5" w:rsidRDefault="00D546C4" w:rsidP="00A62F56">
      <w:r w:rsidRPr="00D546C4">
        <w:rPr>
          <w:noProof/>
        </w:rPr>
        <w:drawing>
          <wp:inline distT="0" distB="0" distL="0" distR="0" wp14:anchorId="60D70D61" wp14:editId="35291EC7">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4445DC6A" w14:textId="77777777" w:rsidR="00702CA5" w:rsidRDefault="00702CA5" w:rsidP="00A62F56"/>
    <w:p w14:paraId="4725BAB4" w14:textId="77777777" w:rsidR="008D5BD2" w:rsidRDefault="008D5BD2" w:rsidP="008D5BD2"/>
    <w:p w14:paraId="0D787053" w14:textId="77777777" w:rsidR="008D5BD2" w:rsidRDefault="008D5BD2" w:rsidP="008D5BD2"/>
    <w:p w14:paraId="6079C6F7"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3AD2CF04" w14:textId="241B8F54" w:rsidR="008D458F" w:rsidDel="003A4376" w:rsidRDefault="00B95FFF" w:rsidP="009F2C42">
      <w:pPr>
        <w:rPr>
          <w:del w:id="69" w:author="Tamir Mhabary" w:date="2020-01-28T11:06:00Z"/>
        </w:rPr>
      </w:pPr>
      <w:del w:id="70" w:author="Tamir Mhabary" w:date="2020-01-28T11:06:00Z">
        <w:r w:rsidDel="003A4376">
          <w:delText>An interface was developed in Python i</w:delText>
        </w:r>
        <w:r w:rsidR="008D458F" w:rsidDel="003A4376">
          <w:delText xml:space="preserve">n order for the simulator </w:delText>
        </w:r>
        <w:r w:rsidR="00144F44" w:rsidDel="003A4376">
          <w:delText xml:space="preserve">and the optimization algorithm </w:delText>
        </w:r>
        <w:r w:rsidR="00CA2986" w:rsidDel="003A4376">
          <w:delText>to communicate</w:delText>
        </w:r>
        <w:r w:rsidR="008D458F" w:rsidDel="003A4376">
          <w:delText xml:space="preserve">.  The interface </w:delText>
        </w:r>
        <w:r w:rsidDel="003A4376">
          <w:delText xml:space="preserve">receives </w:delText>
        </w:r>
        <w:r w:rsidR="0043079D" w:rsidDel="003A4376">
          <w:delText xml:space="preserve">from the optimization algorithm, </w:delText>
        </w:r>
        <w:r w:rsidDel="003A4376">
          <w:delText xml:space="preserve">the DOF, Joints Types, Joints axes, Links Lengths variables </w:delText>
        </w:r>
      </w:del>
      <w:del w:id="71" w:author="Tamir Mhabary" w:date="2020-01-28T09:50:00Z">
        <w:r w:rsidR="008D458F" w:rsidDel="009A297D">
          <w:delText xml:space="preserve">( </w:delText>
        </w:r>
      </w:del>
      <w:del w:id="72" w:author="Tamir Mhabary" w:date="2020-01-28T11:06:00Z">
        <w:r w:rsidR="008D458F" w:rsidDel="003A4376">
          <w:delText xml:space="preserve">and creates a URDF file </w:delText>
        </w:r>
      </w:del>
      <w:del w:id="73" w:author="Tamir Mhabary" w:date="2020-01-28T09:50:00Z">
        <w:r w:rsidR="008D458F" w:rsidDel="009A297D">
          <w:delText>which</w:delText>
        </w:r>
      </w:del>
      <w:ins w:id="74" w:author="Tamir Mhabary" w:date="2020-01-29T08:47:00Z">
        <w:r w:rsidR="00D7484F">
          <w:t xml:space="preserve"> </w:t>
        </w:r>
      </w:ins>
      <w:proofErr w:type="spellStart"/>
      <w:ins w:id="75" w:author="Tamir Mhabary" w:date="2020-01-28T11:29:00Z">
        <w:r w:rsidR="009F2C42">
          <w:t>that</w:t>
        </w:r>
      </w:ins>
      <w:del w:id="76" w:author="Tamir Mhabary" w:date="2020-01-28T09:50:00Z">
        <w:r w:rsidR="008D458F" w:rsidDel="009A297D">
          <w:delText xml:space="preserve"> </w:delText>
        </w:r>
      </w:del>
      <w:del w:id="77" w:author="Tamir Mhabary" w:date="2020-01-28T11:06:00Z">
        <w:r w:rsidR="008D458F" w:rsidDel="003A4376">
          <w:delText>contains the kinematic and dynamic representation of the mani</w:delText>
        </w:r>
        <w:r w:rsidR="003E3BC4" w:rsidDel="003A4376">
          <w:delText>p</w:delText>
        </w:r>
        <w:r w:rsidR="008D458F" w:rsidDel="003A4376">
          <w:delText xml:space="preserve">ulator. </w:delText>
        </w:r>
        <w:r w:rsidR="00D855BE" w:rsidDel="003A4376">
          <w:delText xml:space="preserve"> After creating the URDF file the </w:delText>
        </w:r>
        <w:r w:rsidR="00D855BE" w:rsidDel="003A4376">
          <w:lastRenderedPageBreak/>
          <w:delText xml:space="preserve">interface </w:delText>
        </w:r>
        <w:r w:rsidDel="003A4376">
          <w:delText>t</w:delText>
        </w:r>
      </w:del>
      <w:ins w:id="78" w:author="Tamir Mhabary" w:date="2020-01-28T11:29:00Z">
        <w:r w:rsidR="009F2C42">
          <w:t>r</w:t>
        </w:r>
      </w:ins>
      <w:del w:id="79" w:author="Tamir Mhabary" w:date="2020-01-28T11:06:00Z">
        <w:r w:rsidDel="003A4376">
          <w:delText xml:space="preserve">ansfers </w:delText>
        </w:r>
        <w:r w:rsidR="00D855BE" w:rsidDel="003A4376">
          <w:delText xml:space="preserve">it with </w:delText>
        </w:r>
        <w:commentRangeStart w:id="80"/>
        <w:commentRangeStart w:id="81"/>
        <w:r w:rsidR="00D855BE" w:rsidDel="003A4376">
          <w:delText xml:space="preserve">the predefined detection points </w:delText>
        </w:r>
        <w:commentRangeEnd w:id="80"/>
        <w:r w:rsidDel="003A4376">
          <w:rPr>
            <w:rStyle w:val="CommentReference"/>
          </w:rPr>
          <w:commentReference w:id="80"/>
        </w:r>
      </w:del>
      <w:commentRangeEnd w:id="81"/>
      <w:r w:rsidR="00E317C3">
        <w:rPr>
          <w:rStyle w:val="CommentReference"/>
        </w:rPr>
        <w:commentReference w:id="81"/>
      </w:r>
      <w:del w:id="82" w:author="Tamir Mhabary" w:date="2020-01-28T11:06:00Z">
        <w:r w:rsidR="00144F44" w:rsidDel="003A4376">
          <w:delText xml:space="preserve">to </w:delText>
        </w:r>
        <w:r w:rsidR="00D855BE" w:rsidDel="003A4376">
          <w:delText>the simulator</w:delText>
        </w:r>
        <w:r w:rsidR="0043079D" w:rsidDel="003A4376">
          <w:delText>. In addition</w:delText>
        </w:r>
      </w:del>
      <w:ins w:id="83" w:author="Tamir Mhabary" w:date="2020-01-28T11:28:00Z">
        <w:r w:rsidR="009F2C42">
          <w:t>,</w:t>
        </w:r>
      </w:ins>
      <w:del w:id="84" w:author="Tamir Mhabary" w:date="2020-01-28T11:06:00Z">
        <w:r w:rsidR="0043079D" w:rsidDel="003A4376">
          <w:delText xml:space="preserve"> the interface</w:delText>
        </w:r>
        <w:r w:rsidR="009A297D" w:rsidDel="003A4376">
          <w:delText xml:space="preserve"> </w:delText>
        </w:r>
        <w:r w:rsidR="0043079D" w:rsidDel="003A4376">
          <w:delText>receives from the simulator the</w:delText>
        </w:r>
        <w:r w:rsidR="00D855BE" w:rsidDel="003A4376">
          <w:delText xml:space="preserve"> configuration </w:delText>
        </w:r>
        <w:r w:rsidR="0043079D" w:rsidDel="003A4376">
          <w:delText xml:space="preserve">that </w:delText>
        </w:r>
        <w:r w:rsidR="00D855BE" w:rsidDel="003A4376">
          <w:delText>succeeded to reach the desired points and the Jacobian and joints position at every point.</w:delText>
        </w:r>
      </w:del>
    </w:p>
    <w:p w14:paraId="445CABC3" w14:textId="227C1F3B" w:rsidR="00D855BE" w:rsidDel="003A4376" w:rsidRDefault="00F83403" w:rsidP="0043079D">
      <w:pPr>
        <w:rPr>
          <w:del w:id="85" w:author="Tamir Mhabary" w:date="2020-01-28T11:06:00Z"/>
        </w:rPr>
      </w:pPr>
      <w:del w:id="86" w:author="Tamir Mhabary" w:date="2020-01-28T11:06:00Z">
        <w:r w:rsidDel="003A4376">
          <w:delText>The interface calculate</w:delText>
        </w:r>
        <w:r w:rsidR="000B619C" w:rsidDel="003A4376">
          <w:delText>s</w:delText>
        </w:r>
        <w:r w:rsidDel="003A4376">
          <w:delText xml:space="preserve"> the manipulability index and the mid proximity joint index and return</w:delText>
        </w:r>
        <w:r w:rsidR="00644BAC" w:rsidDel="003A4376">
          <w:delText>s</w:delText>
        </w:r>
        <w:r w:rsidDel="003A4376">
          <w:delText xml:space="preserve"> it to the optimization method to find the optimal manipulator.</w:delText>
        </w:r>
        <w:r w:rsidR="0076671A" w:rsidDel="003A4376">
          <w:delText xml:space="preserve">   In Fig </w:delText>
        </w:r>
        <w:r w:rsidR="0076671A" w:rsidRPr="0076671A" w:rsidDel="003A4376">
          <w:rPr>
            <w:highlight w:val="yellow"/>
          </w:rPr>
          <w:delText>***</w:delText>
        </w:r>
        <w:r w:rsidR="0076671A" w:rsidDel="003A4376">
          <w:delText xml:space="preserve"> it can be seen a scheme of the interaction between the interface and the simulator and the optimization method.</w:delText>
        </w:r>
      </w:del>
    </w:p>
    <w:p w14:paraId="796EB928" w14:textId="77777777" w:rsidR="003A4376" w:rsidRPr="00B623CC" w:rsidRDefault="003A4376" w:rsidP="003A4376">
      <w:pPr>
        <w:rPr>
          <w:ins w:id="87" w:author="Tamir Mhabary" w:date="2020-01-28T11:06:00Z"/>
        </w:rPr>
      </w:pPr>
      <w:ins w:id="88" w:author="Tamir Mhabary" w:date="2020-01-28T11:06:00Z">
        <w:r>
          <w:t>In</w:t>
        </w:r>
        <w:proofErr w:type="spellEnd"/>
        <w:r>
          <w:t xml:space="preserve"> order the simulator will be able to communicate with an optimization algorithm, an interface was built in Python.  The interface is built from two parts, the configuration builder and indices calculator. In </w:t>
        </w:r>
        <w:r w:rsidRPr="008C6655">
          <w:rPr>
            <w:highlight w:val="yellow"/>
          </w:rPr>
          <w:t>Fig</w:t>
        </w:r>
        <w:r>
          <w:rPr>
            <w:highlight w:val="yellow"/>
          </w:rPr>
          <w:t>ure</w:t>
        </w:r>
        <w:r w:rsidRPr="008C6655">
          <w:rPr>
            <w:highlight w:val="yellow"/>
          </w:rPr>
          <w:t xml:space="preserve"> 3</w:t>
        </w:r>
        <w:r>
          <w:t xml:space="preserve"> it can be seen a scheme of the interaction between the interface and the simulator and the optimization method.</w:t>
        </w:r>
      </w:ins>
    </w:p>
    <w:p w14:paraId="27C22A72" w14:textId="77777777" w:rsidR="003A4376" w:rsidRPr="00B623CC" w:rsidRDefault="003A4376" w:rsidP="003A4376">
      <w:pPr>
        <w:pStyle w:val="Heading3"/>
        <w:numPr>
          <w:ilvl w:val="2"/>
          <w:numId w:val="3"/>
        </w:numPr>
        <w:ind w:left="1225" w:hanging="505"/>
        <w:rPr>
          <w:ins w:id="89" w:author="Tamir Mhabary" w:date="2020-01-28T11:06:00Z"/>
        </w:rPr>
      </w:pPr>
      <w:ins w:id="90" w:author="Tamir Mhabary" w:date="2020-01-28T11:06:00Z">
        <w:r>
          <w:t>Configuration builder</w:t>
        </w:r>
      </w:ins>
    </w:p>
    <w:p w14:paraId="5EE31514" w14:textId="77777777" w:rsidR="003A4376" w:rsidRDefault="003A4376" w:rsidP="003A4376">
      <w:pPr>
        <w:rPr>
          <w:ins w:id="91" w:author="Tamir Mhabary" w:date="2020-01-28T11:06:00Z"/>
        </w:rPr>
      </w:pPr>
      <w:ins w:id="92" w:author="Tamir Mhabary" w:date="2020-01-28T11:06:00Z">
        <w:r>
          <w:t xml:space="preserve"> The configuration builder gets from the optimization algorithm the selected variables by the algorithm to be simulated (DOF, Joints Types, Joints axes, Links Lengths) and creates from this data a URDF file which contains the kinematic and dynamic representation of the manipulator.  After creating the URDF file the interface enters it with the predefined detection points into the simulator.</w:t>
        </w:r>
      </w:ins>
    </w:p>
    <w:p w14:paraId="48AC8CE9" w14:textId="77777777" w:rsidR="003A4376" w:rsidRDefault="003A4376" w:rsidP="003A4376">
      <w:pPr>
        <w:pStyle w:val="Heading3"/>
        <w:numPr>
          <w:ilvl w:val="2"/>
          <w:numId w:val="3"/>
        </w:numPr>
        <w:ind w:left="1225" w:hanging="505"/>
        <w:rPr>
          <w:ins w:id="93" w:author="Tamir Mhabary" w:date="2020-01-28T11:06:00Z"/>
        </w:rPr>
      </w:pPr>
      <w:ins w:id="94" w:author="Tamir Mhabary" w:date="2020-01-28T11:06:00Z">
        <w:r>
          <w:t>Indices Calculator</w:t>
        </w:r>
      </w:ins>
    </w:p>
    <w:p w14:paraId="1EA6AF06" w14:textId="77777777" w:rsidR="003A4376" w:rsidRDefault="003A4376" w:rsidP="003A4376">
      <w:pPr>
        <w:rPr>
          <w:ins w:id="95" w:author="Tamir Mhabary" w:date="2020-01-28T11:06:00Z"/>
        </w:rPr>
      </w:pPr>
      <w:ins w:id="96" w:author="Tamir Mhabary" w:date="2020-01-28T11:06:00Z">
        <w:r>
          <w:t>The indices calculator gets in return, from the simulator, if the configuration succeeded to reach the desired points and if it’s succeeded what was the Jacobian and joints position at every point. The indices calculator uses the Jacobian in order to calculate the manipulability index and the joints position to calculate the mid proximity joint index.</w:t>
        </w:r>
      </w:ins>
    </w:p>
    <w:p w14:paraId="7B952DA0" w14:textId="77777777" w:rsidR="003A4376" w:rsidRDefault="003A4376" w:rsidP="003A4376">
      <w:pPr>
        <w:rPr>
          <w:ins w:id="97" w:author="Tamir Mhabary" w:date="2020-01-28T11:06:00Z"/>
        </w:rPr>
      </w:pPr>
      <w:ins w:id="98" w:author="Tamir Mhabary" w:date="2020-01-28T11:06:00Z">
        <w:r>
          <w:t xml:space="preserve">After calculating the manipulability index and the mid proximity joint index, the indices calculator returns those indices to the optimization algorithm in order to evaluate this configuration. </w:t>
        </w:r>
      </w:ins>
    </w:p>
    <w:p w14:paraId="0EC6CE5D" w14:textId="77777777" w:rsidR="003A4376" w:rsidRDefault="003A4376" w:rsidP="0043079D">
      <w:pPr>
        <w:rPr>
          <w:ins w:id="99" w:author="Tamir Mhabary" w:date="2020-01-28T11:06:00Z"/>
        </w:rPr>
      </w:pPr>
    </w:p>
    <w:p w14:paraId="3236337A" w14:textId="77777777" w:rsidR="008E09B8" w:rsidRPr="008E09B8" w:rsidRDefault="008E09B8" w:rsidP="008E09B8"/>
    <w:p w14:paraId="2A72A6DC" w14:textId="77777777" w:rsidR="003A4376" w:rsidRDefault="0096388C">
      <w:pPr>
        <w:keepNext/>
        <w:jc w:val="center"/>
        <w:rPr>
          <w:ins w:id="100" w:author="Tamir Mhabary" w:date="2020-01-28T11:07:00Z"/>
        </w:rPr>
        <w:pPrChange w:id="101" w:author="Tamir Mhabary" w:date="2020-01-28T11:07:00Z">
          <w:pPr>
            <w:jc w:val="center"/>
          </w:pPr>
        </w:pPrChange>
      </w:pPr>
      <w:commentRangeStart w:id="102"/>
      <w:r>
        <w:rPr>
          <w:noProof/>
        </w:rPr>
        <w:lastRenderedPageBreak/>
        <w:drawing>
          <wp:inline distT="0" distB="0" distL="0" distR="0" wp14:anchorId="058E7849" wp14:editId="45A940A4">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commentRangeEnd w:id="102"/>
    </w:p>
    <w:p w14:paraId="0B7804A4" w14:textId="39D3410A" w:rsidR="003A4376" w:rsidRDefault="003A4376">
      <w:pPr>
        <w:pStyle w:val="Caption"/>
        <w:jc w:val="center"/>
        <w:rPr>
          <w:ins w:id="103" w:author="Tamir Mhabary" w:date="2020-01-28T11:07:00Z"/>
        </w:rPr>
        <w:pPrChange w:id="104" w:author="Tamir Mhabary" w:date="2020-01-28T11:16:00Z">
          <w:pPr>
            <w:pStyle w:val="Caption"/>
          </w:pPr>
        </w:pPrChange>
      </w:pPr>
      <w:ins w:id="105" w:author="Tamir Mhabary" w:date="2020-01-28T11:07:00Z">
        <w:r>
          <w:t xml:space="preserve">Figure </w:t>
        </w:r>
        <w:r>
          <w:fldChar w:fldCharType="begin"/>
        </w:r>
        <w:r>
          <w:instrText xml:space="preserve"> SEQ Figure \* ARABIC </w:instrText>
        </w:r>
      </w:ins>
      <w:r>
        <w:fldChar w:fldCharType="separate"/>
      </w:r>
      <w:ins w:id="106" w:author="Tamir Mhabary" w:date="2020-01-29T13:32:00Z">
        <w:r w:rsidR="008E63FF">
          <w:rPr>
            <w:noProof/>
          </w:rPr>
          <w:t>3</w:t>
        </w:r>
      </w:ins>
      <w:ins w:id="107" w:author="Tamir Mhabary" w:date="2020-01-28T11:07:00Z">
        <w:r>
          <w:fldChar w:fldCharType="end"/>
        </w:r>
        <w:r w:rsidR="00E042EA">
          <w:t>-</w:t>
        </w:r>
        <w:r w:rsidRPr="009F4EB8">
          <w:t xml:space="preserve"> Interface between optimization to the simulator</w:t>
        </w:r>
      </w:ins>
    </w:p>
    <w:p w14:paraId="6461AEC7" w14:textId="2E5C6A9C" w:rsidR="00E51126" w:rsidRDefault="0043079D" w:rsidP="008E09B8">
      <w:pPr>
        <w:jc w:val="center"/>
      </w:pPr>
      <w:r>
        <w:rPr>
          <w:rStyle w:val="CommentReference"/>
        </w:rPr>
        <w:commentReference w:id="102"/>
      </w:r>
    </w:p>
    <w:p w14:paraId="127AF1DF" w14:textId="77777777" w:rsidR="002948CB" w:rsidRDefault="002948CB" w:rsidP="002948CB"/>
    <w:p w14:paraId="119DA8DE" w14:textId="77777777" w:rsidR="001F2E1A" w:rsidRDefault="00276BB2" w:rsidP="00557481">
      <w:pPr>
        <w:pStyle w:val="Heading2"/>
      </w:pPr>
      <w:r>
        <w:t xml:space="preserve"> </w:t>
      </w:r>
      <w:r w:rsidR="002209C0">
        <w:t xml:space="preserve">Build </w:t>
      </w:r>
      <w:r w:rsidR="003F37ED">
        <w:t xml:space="preserve">a </w:t>
      </w:r>
      <w:bookmarkStart w:id="108" w:name="_Hlk29297474"/>
      <w:r w:rsidR="002209C0">
        <w:t xml:space="preserve">preliminary </w:t>
      </w:r>
      <w:bookmarkEnd w:id="108"/>
      <w:r w:rsidR="002209C0">
        <w:t xml:space="preserve">Window </w:t>
      </w:r>
      <w:r w:rsidR="00557481">
        <w:t xml:space="preserve">of </w:t>
      </w:r>
      <w:proofErr w:type="spellStart"/>
      <w:r w:rsidR="002209C0">
        <w:t>Intrest</w:t>
      </w:r>
      <w:proofErr w:type="spellEnd"/>
      <w:r w:rsidR="002209C0">
        <w:t xml:space="preserve"> </w:t>
      </w:r>
    </w:p>
    <w:p w14:paraId="6864109B" w14:textId="184A0C90" w:rsidR="00E30880" w:rsidRDefault="002209C0" w:rsidP="00D8221F">
      <w:r>
        <w:t>As described before</w:t>
      </w:r>
      <w:r w:rsidR="00C4417D">
        <w:t xml:space="preserve">, </w:t>
      </w:r>
      <w:r>
        <w:t xml:space="preserve">the optimization is </w:t>
      </w:r>
      <w:r w:rsidR="00D8221F">
        <w:t xml:space="preserve">conducted </w:t>
      </w:r>
      <w:r>
        <w:t xml:space="preserve">in 2 steps: the first step is to find several concepts from the 794 concepts that </w:t>
      </w:r>
      <w:commentRangeStart w:id="109"/>
      <w:commentRangeStart w:id="110"/>
      <w:r w:rsidRPr="002209C0">
        <w:rPr>
          <w:highlight w:val="yellow"/>
        </w:rPr>
        <w:t>satisfying</w:t>
      </w:r>
      <w:commentRangeEnd w:id="109"/>
      <w:r w:rsidR="00D8221F">
        <w:rPr>
          <w:rStyle w:val="CommentReference"/>
        </w:rPr>
        <w:commentReference w:id="109"/>
      </w:r>
      <w:commentRangeEnd w:id="110"/>
      <w:r w:rsidR="00CF0F33">
        <w:rPr>
          <w:rStyle w:val="CommentReference"/>
        </w:rPr>
        <w:commentReference w:id="110"/>
      </w:r>
      <w:r>
        <w:t xml:space="preserve">. </w:t>
      </w:r>
      <w:r w:rsidR="007F2183">
        <w:t>The c</w:t>
      </w:r>
      <w:r>
        <w:t xml:space="preserve">oncept that </w:t>
      </w:r>
      <w:r w:rsidRPr="002209C0">
        <w:rPr>
          <w:highlight w:val="yellow"/>
        </w:rPr>
        <w:t>satisfying</w:t>
      </w:r>
      <w:r>
        <w:t xml:space="preserve"> is </w:t>
      </w:r>
      <w:r w:rsidR="007F2183">
        <w:t xml:space="preserve">a </w:t>
      </w:r>
      <w:r>
        <w:t xml:space="preserve">concept that is at the Window </w:t>
      </w:r>
      <w:proofErr w:type="gramStart"/>
      <w:r>
        <w:t>Of</w:t>
      </w:r>
      <w:proofErr w:type="gramEnd"/>
      <w:r>
        <w:t xml:space="preserve"> </w:t>
      </w:r>
      <w:proofErr w:type="spellStart"/>
      <w:r>
        <w:t>Intrest</w:t>
      </w:r>
      <w:proofErr w:type="spellEnd"/>
      <w:r>
        <w:t xml:space="preserve"> (WOI).</w:t>
      </w:r>
      <w:r w:rsidR="007F2183">
        <w:t xml:space="preserve"> In order to start this step in reasonable WOI, random configurations were simulated.  </w:t>
      </w:r>
    </w:p>
    <w:p w14:paraId="61DE00D8" w14:textId="77777777" w:rsidR="00E30880" w:rsidRDefault="00E30880" w:rsidP="00E30880">
      <w:pPr>
        <w:pStyle w:val="Heading3"/>
      </w:pPr>
      <w:r>
        <w:t>Configuration selection</w:t>
      </w:r>
    </w:p>
    <w:p w14:paraId="1CD345F2" w14:textId="55B16FF8" w:rsidR="002209C0" w:rsidRDefault="007F2183" w:rsidP="00267569">
      <w:r>
        <w:t xml:space="preserve">The configurations were selected from all the concepts in </w:t>
      </w:r>
      <w:ins w:id="111" w:author="Tamir Mhabary" w:date="2020-01-28T10:30:00Z">
        <w:r w:rsidR="00267569" w:rsidRPr="00267569">
          <w:t>plausible</w:t>
        </w:r>
        <w:r w:rsidR="00267569" w:rsidRPr="00267569" w:rsidDel="00267569">
          <w:t xml:space="preserve"> </w:t>
        </w:r>
      </w:ins>
      <w:commentRangeStart w:id="112"/>
      <w:del w:id="113" w:author="Tamir Mhabary" w:date="2020-01-28T10:30:00Z">
        <w:r w:rsidDel="00267569">
          <w:delText xml:space="preserve">fair </w:delText>
        </w:r>
        <w:commentRangeEnd w:id="112"/>
        <w:r w:rsidR="00C923F0" w:rsidDel="00267569">
          <w:rPr>
            <w:rStyle w:val="CommentReference"/>
          </w:rPr>
          <w:commentReference w:id="112"/>
        </w:r>
      </w:del>
      <w:r>
        <w:t>selection.   The selection is done as follow</w:t>
      </w:r>
      <w:r w:rsidR="00C37699">
        <w:t>s</w:t>
      </w:r>
      <w:r>
        <w:t>:</w:t>
      </w:r>
    </w:p>
    <w:p w14:paraId="702F28D5" w14:textId="11F9DEF5" w:rsidR="007F2183" w:rsidRDefault="00C923F0" w:rsidP="00C923F0">
      <w:pPr>
        <w:pStyle w:val="ListParagraph"/>
        <w:numPr>
          <w:ilvl w:val="0"/>
          <w:numId w:val="11"/>
        </w:numPr>
      </w:pPr>
      <w:r>
        <w:t xml:space="preserve">Simulation of 60000 selected configurations - </w:t>
      </w:r>
      <w:r w:rsidR="007F2183">
        <w:t xml:space="preserve">One week of </w:t>
      </w:r>
      <w:r w:rsidR="004604A4">
        <w:t xml:space="preserve">computer time (there were 1.5 available computers) – each configuration </w:t>
      </w:r>
      <w:r>
        <w:t xml:space="preserve">takes about </w:t>
      </w:r>
      <w:r w:rsidR="004604A4">
        <w:t xml:space="preserve">15 seconds to </w:t>
      </w:r>
    </w:p>
    <w:p w14:paraId="5C3E5E00" w14:textId="77777777" w:rsidR="004604A4" w:rsidRDefault="009A071F" w:rsidP="007F2183">
      <w:pPr>
        <w:pStyle w:val="ListParagraph"/>
        <w:numPr>
          <w:ilvl w:val="0"/>
          <w:numId w:val="11"/>
        </w:numPr>
      </w:pPr>
      <w:r>
        <w:t>From concepts with less than 25 configurations, all the configurations selected</w:t>
      </w:r>
    </w:p>
    <w:p w14:paraId="5FA9121F"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74290D38" w14:textId="39EB25E9" w:rsidR="00426FDA" w:rsidRDefault="00426FDA" w:rsidP="000A3120">
      <w:pPr>
        <w:pStyle w:val="ListParagraph"/>
        <w:numPr>
          <w:ilvl w:val="0"/>
          <w:numId w:val="11"/>
        </w:numPr>
      </w:pPr>
      <w:r>
        <w:t xml:space="preserve">All the selected configurations </w:t>
      </w:r>
      <w:r w:rsidR="000A3120">
        <w:t>were tested in</w:t>
      </w:r>
      <w:r>
        <w:t xml:space="preserve"> the simulator</w:t>
      </w:r>
    </w:p>
    <w:p w14:paraId="65ED1501" w14:textId="77777777" w:rsidR="00E30880" w:rsidRDefault="00E30880" w:rsidP="00E30880">
      <w:pPr>
        <w:pStyle w:val="Heading3"/>
      </w:pPr>
      <w:r>
        <w:t>Pareto Front</w:t>
      </w:r>
    </w:p>
    <w:p w14:paraId="534BA459" w14:textId="77777777" w:rsidR="00E30880" w:rsidRDefault="00E30880" w:rsidP="00E30880">
      <w:r>
        <w:t>After all the selected configurations were simulated a Pareto front is calculated.</w:t>
      </w:r>
    </w:p>
    <w:p w14:paraId="17ECD422" w14:textId="77777777" w:rsidR="00E30880" w:rsidRDefault="00E30880" w:rsidP="00E30880">
      <w:r>
        <w:t>The Pareto Front was calculated as follow:</w:t>
      </w:r>
    </w:p>
    <w:p w14:paraId="7392E21B" w14:textId="14688321" w:rsidR="00E30880" w:rsidRPr="00E30880" w:rsidRDefault="00E30880" w:rsidP="009276F1">
      <w:pPr>
        <w:pStyle w:val="ListParagraph"/>
        <w:numPr>
          <w:ilvl w:val="0"/>
          <w:numId w:val="11"/>
        </w:numPr>
      </w:pPr>
      <w:r>
        <w:lastRenderedPageBreak/>
        <w:t>All the</w:t>
      </w:r>
      <w:r w:rsidR="00847DE4">
        <w:t xml:space="preserve"> configurations are plotted in a </w:t>
      </w:r>
      <w:commentRangeStart w:id="114"/>
      <w:r w:rsidR="00847DE4">
        <w:t xml:space="preserve">3D space </w:t>
      </w:r>
      <w:commentRangeEnd w:id="114"/>
      <w:r w:rsidR="00A508DA">
        <w:rPr>
          <w:rStyle w:val="CommentReference"/>
        </w:rPr>
        <w:commentReference w:id="114"/>
      </w:r>
      <w:r w:rsidR="00847DE4">
        <w:t>according to their results</w:t>
      </w:r>
      <w:ins w:id="115" w:author="Tamir Mhabary" w:date="2020-01-28T10:32:00Z">
        <w:r w:rsidR="00B934A7">
          <w:t xml:space="preserve"> when the ax</w:t>
        </w:r>
      </w:ins>
      <w:ins w:id="116" w:author="Tamir Mhabary" w:date="2020-01-28T11:28:00Z">
        <w:r w:rsidR="00B934A7">
          <w:t>e</w:t>
        </w:r>
      </w:ins>
      <w:ins w:id="117" w:author="Tamir Mhabary" w:date="2020-01-28T10:32:00Z">
        <w:r w:rsidR="009276F1">
          <w:t xml:space="preserve">s are the 3 objectives: </w:t>
        </w:r>
      </w:ins>
      <w:ins w:id="118" w:author="Tamir Mhabary" w:date="2020-01-28T10:34:00Z">
        <w:r w:rsidR="009276F1">
          <w:t>M</w:t>
        </w:r>
      </w:ins>
      <w:ins w:id="119" w:author="Tamir Mhabary" w:date="2020-01-28T10:32:00Z">
        <w:r w:rsidR="009276F1">
          <w:t xml:space="preserve">anipulability </w:t>
        </w:r>
      </w:ins>
      <w:ins w:id="120" w:author="Tamir Mhabary" w:date="2020-01-28T10:34:00Z">
        <w:r w:rsidR="009276F1">
          <w:t>I</w:t>
        </w:r>
      </w:ins>
      <w:ins w:id="121" w:author="Tamir Mhabary" w:date="2020-01-28T10:32:00Z">
        <w:r w:rsidR="009276F1">
          <w:t>ndex</w:t>
        </w:r>
      </w:ins>
      <w:ins w:id="122" w:author="Tamir Mhabary" w:date="2020-01-28T10:33:00Z">
        <w:r w:rsidR="009276F1">
          <w:t>,</w:t>
        </w:r>
      </w:ins>
      <w:ins w:id="123" w:author="Tamir Mhabary" w:date="2020-01-28T10:34:00Z">
        <w:r w:rsidR="009276F1">
          <w:t xml:space="preserve"> Mid-Range Proximity Index</w:t>
        </w:r>
      </w:ins>
      <w:ins w:id="124" w:author="Tamir Mhabary" w:date="2020-01-28T11:28:00Z">
        <w:r w:rsidR="00B934A7">
          <w:t>,</w:t>
        </w:r>
      </w:ins>
      <w:ins w:id="125" w:author="Tamir Mhabary" w:date="2020-01-28T10:34:00Z">
        <w:r w:rsidR="009276F1">
          <w:t xml:space="preserve"> and DOF.</w:t>
        </w:r>
      </w:ins>
    </w:p>
    <w:p w14:paraId="64F92A21" w14:textId="77777777" w:rsidR="00E30880" w:rsidRDefault="00847DE4" w:rsidP="00847DE4">
      <w:pPr>
        <w:pStyle w:val="ListParagraph"/>
        <w:numPr>
          <w:ilvl w:val="0"/>
          <w:numId w:val="11"/>
        </w:numPr>
      </w:pPr>
      <w:r>
        <w:t>A</w:t>
      </w:r>
      <w:r w:rsidR="00E30880">
        <w:t xml:space="preserve">ll the </w:t>
      </w:r>
      <w:commentRangeStart w:id="126"/>
      <w:commentRangeStart w:id="127"/>
      <w:proofErr w:type="spellStart"/>
      <w:r w:rsidR="00E30880">
        <w:t>non dominated</w:t>
      </w:r>
      <w:proofErr w:type="spellEnd"/>
      <w:r w:rsidR="00E30880">
        <w:t xml:space="preserve"> </w:t>
      </w:r>
      <w:r>
        <w:t xml:space="preserve">configurations </w:t>
      </w:r>
      <w:commentRangeEnd w:id="126"/>
      <w:r w:rsidR="00B85934">
        <w:rPr>
          <w:rStyle w:val="CommentReference"/>
        </w:rPr>
        <w:commentReference w:id="126"/>
      </w:r>
      <w:commentRangeEnd w:id="127"/>
      <w:r w:rsidR="00E317C3">
        <w:rPr>
          <w:rStyle w:val="CommentReference"/>
        </w:rPr>
        <w:commentReference w:id="127"/>
      </w:r>
      <w:r>
        <w:t xml:space="preserve">building the Pareto front </w:t>
      </w:r>
    </w:p>
    <w:p w14:paraId="45D22BCC" w14:textId="77777777" w:rsidR="00E30880" w:rsidRPr="00E30880" w:rsidRDefault="00E30880" w:rsidP="00E30880">
      <w:r>
        <w:t xml:space="preserve">The calculated Pareto front can be built from several </w:t>
      </w:r>
      <w:proofErr w:type="gramStart"/>
      <w:r>
        <w:t>concepts,  mustn't</w:t>
      </w:r>
      <w:proofErr w:type="gramEnd"/>
      <w:r>
        <w:t xml:space="preserve"> be from one concept, and will be set as the WOI of the next part.</w:t>
      </w:r>
    </w:p>
    <w:p w14:paraId="2AE71BF5" w14:textId="77777777" w:rsidR="00C30AE5" w:rsidRDefault="00C30AE5" w:rsidP="00DC3C28"/>
    <w:p w14:paraId="7F286097" w14:textId="77777777" w:rsidR="00C30AE5" w:rsidRDefault="00C30AE5" w:rsidP="00C30AE5">
      <w:pPr>
        <w:pStyle w:val="Heading2"/>
      </w:pPr>
      <w:r>
        <w:t>Evolutionary optimization with Dynamic</w:t>
      </w:r>
      <w:r w:rsidR="00C11758">
        <w:t>-</w:t>
      </w:r>
      <w:r>
        <w:t>Window of int</w:t>
      </w:r>
      <w:r w:rsidR="00C11758">
        <w:t>e</w:t>
      </w:r>
      <w:r>
        <w:t>rest</w:t>
      </w:r>
    </w:p>
    <w:p w14:paraId="4B0E71D9" w14:textId="045F3FF2" w:rsidR="00C30AE5" w:rsidDel="00A53404" w:rsidRDefault="00C11758" w:rsidP="00CC3A9D">
      <w:pPr>
        <w:rPr>
          <w:del w:id="128" w:author="Tamir Mhabary" w:date="2020-01-28T11:08:00Z"/>
        </w:rPr>
      </w:pPr>
      <w:del w:id="129" w:author="Tamir Mhabary" w:date="2020-01-28T11:08:00Z">
        <w:r w:rsidDel="00A53404">
          <w:delText>In this type of algorithms, the WOI is dynamic (DWOI), meanings that WOI updated during the processes and continue</w:delText>
        </w:r>
        <w:r w:rsidR="00C741B1" w:rsidDel="00A53404">
          <w:delText>s</w:delText>
        </w:r>
        <w:r w:rsidDel="00A53404">
          <w:delText xml:space="preserve"> </w:delText>
        </w:r>
        <w:r w:rsidR="00256D97" w:rsidDel="00A53404">
          <w:delText>to approach the origin.</w:delText>
        </w:r>
        <w:r w:rsidR="003331FD" w:rsidDel="00A53404">
          <w:delText xml:space="preserve">  The way of calculation the initial WOI described in the previous section.</w:delText>
        </w:r>
        <w:r w:rsidR="00C30F54" w:rsidDel="00A53404">
          <w:delText xml:space="preserve">  The </w:delText>
        </w:r>
        <w:r w:rsidR="00977FDF" w:rsidRPr="00506461" w:rsidDel="00A53404">
          <w:rPr>
            <w:highlight w:val="yellow"/>
          </w:rPr>
          <w:delText>mating</w:delText>
        </w:r>
        <w:r w:rsidR="00C30F54" w:rsidDel="00A53404">
          <w:delText xml:space="preserve"> </w:delText>
        </w:r>
        <w:r w:rsidR="00EB66FB" w:rsidDel="00A53404">
          <w:delText>is</w:delText>
        </w:r>
        <w:r w:rsidR="0043778A" w:rsidDel="00A53404">
          <w:delText xml:space="preserve"> done</w:delText>
        </w:r>
        <w:r w:rsidR="0046304C" w:rsidDel="00A53404">
          <w:delText xml:space="preserve"> only</w:delText>
        </w:r>
        <w:r w:rsidR="0043778A" w:rsidDel="00A53404">
          <w:delText xml:space="preserve"> inside each concept, </w:delText>
        </w:r>
        <w:r w:rsidR="00EB66FB" w:rsidDel="00A53404">
          <w:delText>is</w:delText>
        </w:r>
        <w:r w:rsidR="0043778A" w:rsidDel="00A53404">
          <w:delText>n’t done between concepts.</w:delText>
        </w:r>
        <w:r w:rsidR="001E5E44" w:rsidDel="00A53404">
          <w:delText xml:space="preserve">  </w:delText>
        </w:r>
        <w:r w:rsidR="001E5E44" w:rsidRPr="003673E6" w:rsidDel="00A53404">
          <w:rPr>
            <w:strike/>
          </w:rPr>
          <w:delText>The grading inside each concept is done by calculating the distance between each configuration to DWOI. The configuration</w:delText>
        </w:r>
        <w:r w:rsidR="001E5E44" w:rsidRPr="003673E6" w:rsidDel="00A53404">
          <w:rPr>
            <w:strike/>
            <w:highlight w:val="yellow"/>
          </w:rPr>
          <w:delText>(s?)</w:delText>
        </w:r>
        <w:r w:rsidR="001E5E44" w:rsidRPr="003673E6" w:rsidDel="00A53404">
          <w:rPr>
            <w:strike/>
          </w:rPr>
          <w:delText xml:space="preserve"> which are closest to the DWOI continue to the next crossover.  If one or more of the configurations is non-dominated by the DWOI they will enter to the DWOI and all other configuration in the </w:delText>
        </w:r>
        <w:r w:rsidR="00A00544" w:rsidRPr="003673E6" w:rsidDel="00A53404">
          <w:rPr>
            <w:strike/>
          </w:rPr>
          <w:delText>D</w:delText>
        </w:r>
        <w:r w:rsidR="001E5E44" w:rsidRPr="003673E6" w:rsidDel="00A53404">
          <w:rPr>
            <w:strike/>
          </w:rPr>
          <w:delText>WOI which dominated by the new configurations will be excluded from the DWOI and will enter to the archive</w:delText>
        </w:r>
        <w:r w:rsidR="001E5E44" w:rsidDel="00A53404">
          <w:delText>.</w:delText>
        </w:r>
        <w:r w:rsidR="00AA648B" w:rsidDel="00A53404">
          <w:delText xml:space="preserve"> Concepts with a small </w:delText>
        </w:r>
        <w:r w:rsidR="00145B8A" w:rsidDel="00A53404">
          <w:delText>number</w:delText>
        </w:r>
        <w:r w:rsidR="00AA648B" w:rsidDel="00A53404">
          <w:delText xml:space="preserve"> of configurations the sel</w:delText>
        </w:r>
        <w:r w:rsidR="00145B8A" w:rsidDel="00A53404">
          <w:delText>e</w:delText>
        </w:r>
        <w:r w:rsidR="00AA648B" w:rsidDel="00A53404">
          <w:delText xml:space="preserve">ction will be randomly and concepts with </w:delText>
        </w:r>
        <w:r w:rsidR="00CC3A9D" w:rsidDel="00A53404">
          <w:delText xml:space="preserve">a </w:delText>
        </w:r>
        <w:r w:rsidR="00AA648B" w:rsidDel="00A53404">
          <w:delText xml:space="preserve">large </w:delText>
        </w:r>
        <w:r w:rsidR="00CC3A9D" w:rsidDel="00A53404">
          <w:delText>number</w:delText>
        </w:r>
        <w:r w:rsidR="00AA648B" w:rsidDel="00A53404">
          <w:delText xml:space="preserve"> of conf</w:delText>
        </w:r>
        <w:r w:rsidR="00CC3A9D" w:rsidDel="00A53404">
          <w:delText>i</w:delText>
        </w:r>
        <w:r w:rsidR="00AA648B" w:rsidDel="00A53404">
          <w:delText xml:space="preserve">gurations the selection will be done </w:delText>
        </w:r>
        <w:r w:rsidR="00145B8A" w:rsidDel="00A53404">
          <w:delText>b</w:delText>
        </w:r>
        <w:r w:rsidR="00AA648B" w:rsidDel="00A53404">
          <w:delText>y</w:delText>
        </w:r>
        <w:r w:rsidR="00145B8A" w:rsidDel="00A53404">
          <w:delText xml:space="preserve"> the </w:delText>
        </w:r>
        <w:r w:rsidR="00AA648B" w:rsidDel="00A53404">
          <w:delText>gen</w:delText>
        </w:r>
        <w:r w:rsidR="00CC3A9D" w:rsidDel="00A53404">
          <w:delText>e</w:delText>
        </w:r>
        <w:r w:rsidR="00AA648B" w:rsidDel="00A53404">
          <w:delText xml:space="preserve">tic algorithm. </w:delText>
        </w:r>
      </w:del>
    </w:p>
    <w:p w14:paraId="5524D96A" w14:textId="02D39B7F" w:rsidR="00A53404" w:rsidRDefault="00A53404" w:rsidP="00341013">
      <w:pPr>
        <w:rPr>
          <w:ins w:id="130" w:author="Tamir Mhabary" w:date="2020-01-28T11:08:00Z"/>
        </w:rPr>
      </w:pPr>
      <w:ins w:id="131" w:author="Tamir Mhabary" w:date="2020-01-28T11:08:00Z">
        <w:r>
          <w:t xml:space="preserve">In this type of algorithms, the WOI is dynamic (DWOI), meanings that WOI updated during the processes and continues to approach the origin.  The way of calculation the initial WOI described in the previous section.  The </w:t>
        </w:r>
        <w:r w:rsidRPr="00506461">
          <w:rPr>
            <w:highlight w:val="yellow"/>
          </w:rPr>
          <w:t>mating</w:t>
        </w:r>
        <w:r>
          <w:t xml:space="preserve"> is done only inside each concept, isn’t done between concepts. Concepts with a small number of configurations the selection will be randomly and concepts with a large number of configurations the selection will be done by the genetic algorithm. </w:t>
        </w:r>
      </w:ins>
    </w:p>
    <w:p w14:paraId="04326861" w14:textId="77777777" w:rsidR="001E418E" w:rsidRDefault="001E418E" w:rsidP="001E418E">
      <w:pPr>
        <w:pStyle w:val="Heading3"/>
      </w:pPr>
      <w:r>
        <w:t>Genetic Algorithm</w:t>
      </w:r>
    </w:p>
    <w:p w14:paraId="1CDAFCD9" w14:textId="77777777" w:rsidR="00B923BA" w:rsidRDefault="00B923BA" w:rsidP="001E418E">
      <w:commentRangeStart w:id="132"/>
      <w:commentRangeStart w:id="133"/>
      <w:r>
        <w:t xml:space="preserve">The Genetic Algorithm </w:t>
      </w:r>
      <w:commentRangeEnd w:id="132"/>
      <w:r w:rsidR="000C3D3D">
        <w:rPr>
          <w:rStyle w:val="CommentReference"/>
        </w:rPr>
        <w:commentReference w:id="132"/>
      </w:r>
      <w:commentRangeEnd w:id="133"/>
      <w:r w:rsidR="00353765">
        <w:rPr>
          <w:rStyle w:val="CommentReference"/>
        </w:rPr>
        <w:commentReference w:id="133"/>
      </w:r>
      <w:r>
        <w:t>(GA) runs only inside each concept and has no effect on other concepts except for changing the DWOI.</w:t>
      </w:r>
    </w:p>
    <w:p w14:paraId="1822DFBC" w14:textId="7034E230" w:rsidR="001E418E" w:rsidRDefault="00B03896" w:rsidP="001E418E">
      <w:r>
        <w:t>The GA that used in this case is design</w:t>
      </w:r>
      <w:r w:rsidR="00A11A6D">
        <w:t>e</w:t>
      </w:r>
      <w:r>
        <w:t>d as following (</w:t>
      </w:r>
      <w:r w:rsidRPr="0013666B">
        <w:rPr>
          <w:highlight w:val="yellow"/>
          <w:rPrChange w:id="134" w:author="Tamir Mhabary" w:date="2020-01-28T11:09:00Z">
            <w:rPr/>
          </w:rPrChange>
        </w:rPr>
        <w:t>figure</w:t>
      </w:r>
      <w:r w:rsidR="00A11A6D" w:rsidRPr="0013666B">
        <w:rPr>
          <w:highlight w:val="yellow"/>
          <w:rPrChange w:id="135" w:author="Tamir Mhabary" w:date="2020-01-28T11:09:00Z">
            <w:rPr/>
          </w:rPrChange>
        </w:rPr>
        <w:t xml:space="preserve"> </w:t>
      </w:r>
      <w:ins w:id="136" w:author="Tamir Mhabary" w:date="2020-01-28T11:08:00Z">
        <w:r w:rsidR="0013666B" w:rsidRPr="0013666B">
          <w:rPr>
            <w:highlight w:val="yellow"/>
            <w:rPrChange w:id="137" w:author="Tamir Mhabary" w:date="2020-01-28T11:09:00Z">
              <w:rPr/>
            </w:rPrChange>
          </w:rPr>
          <w:t>4</w:t>
        </w:r>
      </w:ins>
      <w:del w:id="138" w:author="Tamir Mhabary" w:date="2020-01-28T11:08:00Z">
        <w:r w:rsidR="00A11A6D" w:rsidRPr="0013666B" w:rsidDel="0013666B">
          <w:rPr>
            <w:highlight w:val="yellow"/>
            <w:rPrChange w:id="139" w:author="Tamir Mhabary" w:date="2020-01-28T11:09:00Z">
              <w:rPr/>
            </w:rPrChange>
          </w:rPr>
          <w:delText>3</w:delText>
        </w:r>
      </w:del>
      <w:r w:rsidR="00A11A6D">
        <w:t>)</w:t>
      </w:r>
      <w:r>
        <w:t>:</w:t>
      </w:r>
    </w:p>
    <w:p w14:paraId="0CEDED0B" w14:textId="409BE4E6" w:rsidR="00977FDF" w:rsidDel="00716093" w:rsidRDefault="00E14E9C" w:rsidP="001E418E">
      <w:pPr>
        <w:rPr>
          <w:del w:id="140" w:author="Tamir Mhabary" w:date="2020-01-28T11:09:00Z"/>
        </w:rPr>
      </w:pPr>
      <w:commentRangeStart w:id="141"/>
      <w:del w:id="142" w:author="Tamir Mhabary" w:date="2020-01-28T11:09:00Z">
        <w:r w:rsidDel="00716093">
          <w:delText>Each concept start</w:delText>
        </w:r>
        <w:r w:rsidR="00657625" w:rsidDel="00716093">
          <w:delText>s</w:delText>
        </w:r>
        <w:r w:rsidDel="00716093">
          <w:delText xml:space="preserve"> with a random population of  </w:delText>
        </w:r>
        <w:r w:rsidRPr="00CA633E" w:rsidDel="00716093">
          <w:rPr>
            <w:highlight w:val="yellow"/>
          </w:rPr>
          <w:delText>***</w:delText>
        </w:r>
        <w:r w:rsidDel="00716093">
          <w:delText xml:space="preserve"> configurations.</w:delText>
        </w:r>
        <w:r w:rsidR="00657625" w:rsidDel="00716093">
          <w:delText xml:space="preserve"> </w:delText>
        </w:r>
        <w:r w:rsidR="00124D42" w:rsidDel="00716093">
          <w:delText>The</w:delText>
        </w:r>
        <w:r w:rsidR="006E6145" w:rsidDel="00716093">
          <w:delText xml:space="preserve"> evaluation is done</w:delText>
        </w:r>
        <w:r w:rsidR="00124D42" w:rsidDel="00716093">
          <w:delText xml:space="preserve"> </w:delText>
        </w:r>
        <w:r w:rsidR="006E6145" w:rsidDel="00716093">
          <w:delText xml:space="preserve">by simulation of the </w:delText>
        </w:r>
        <w:r w:rsidR="00124D42" w:rsidDel="00716093">
          <w:delText xml:space="preserve">selected configurations </w:delText>
        </w:r>
        <w:r w:rsidR="006E6145" w:rsidDel="00716093">
          <w:delText xml:space="preserve">and calculation of their indices.  </w:delText>
        </w:r>
        <w:r w:rsidR="00586DE4" w:rsidDel="00716093">
          <w:delText xml:space="preserve"> The calculated indices are checked, and if one of the configurations is dominating one of the configurations in the DWOI it replaces it.</w:delText>
        </w:r>
        <w:r w:rsidR="005727AB" w:rsidDel="00716093">
          <w:delText xml:space="preserve"> After the update of the DWOI</w:delText>
        </w:r>
        <w:r w:rsidR="00A10895" w:rsidDel="00716093">
          <w:delText>,</w:delText>
        </w:r>
        <w:r w:rsidR="005727AB" w:rsidDel="00716093">
          <w:delText xml:space="preserve"> the old DWOI is enter</w:delText>
        </w:r>
        <w:r w:rsidR="00A10895" w:rsidDel="00716093">
          <w:delText>e</w:delText>
        </w:r>
        <w:r w:rsidR="005727AB" w:rsidDel="00716093">
          <w:delText xml:space="preserve">d </w:delText>
        </w:r>
        <w:r w:rsidR="004E65C2" w:rsidDel="00716093">
          <w:delText>in</w:delText>
        </w:r>
        <w:r w:rsidR="005727AB" w:rsidDel="00716093">
          <w:delText>to the archive.</w:delText>
        </w:r>
        <w:r w:rsidR="004E65C2" w:rsidDel="00716093">
          <w:delText xml:space="preserve"> After the domination check and DWOI update (if needed) a fitness will be assigned to each configuration. </w:delText>
        </w:r>
        <w:r w:rsidR="007A5680" w:rsidDel="00716093">
          <w:delText>The fitness is assigned by calculating Euclidean distance for each configuration from the DWOI when the configurations with the smallest distance are getting the higher fitness.</w:delText>
        </w:r>
        <w:r w:rsidR="00317809" w:rsidDel="00716093">
          <w:delText xml:space="preserve">  After the assign fitness step, there is a stop condition step.  In this step, it's checked if one of the fo</w:delText>
        </w:r>
        <w:r w:rsidR="00BF696A" w:rsidDel="00716093">
          <w:delText>l</w:delText>
        </w:r>
        <w:r w:rsidR="00317809" w:rsidDel="00716093">
          <w:delText>lowing conditions are fulfilled:</w:delText>
        </w:r>
        <w:commentRangeEnd w:id="141"/>
        <w:r w:rsidR="000C3D3D" w:rsidDel="00716093">
          <w:rPr>
            <w:rStyle w:val="CommentReference"/>
          </w:rPr>
          <w:commentReference w:id="141"/>
        </w:r>
      </w:del>
    </w:p>
    <w:p w14:paraId="1EAB65E3" w14:textId="6CD05F19" w:rsidR="00665AEF" w:rsidDel="00716093" w:rsidRDefault="00665AEF" w:rsidP="00665AEF">
      <w:pPr>
        <w:pStyle w:val="ListParagraph"/>
        <w:numPr>
          <w:ilvl w:val="0"/>
          <w:numId w:val="25"/>
        </w:numPr>
        <w:rPr>
          <w:del w:id="143" w:author="Tamir Mhabary" w:date="2020-01-28T11:09:00Z"/>
        </w:rPr>
      </w:pPr>
      <w:del w:id="144" w:author="Tamir Mhabary" w:date="2020-01-28T11:09:00Z">
        <w:r w:rsidDel="00716093">
          <w:delText>All the configurations in the concepts are evaluated</w:delText>
        </w:r>
      </w:del>
    </w:p>
    <w:p w14:paraId="3070735B" w14:textId="0F9E8660" w:rsidR="001D3D6A" w:rsidDel="00716093" w:rsidRDefault="001D3D6A" w:rsidP="001D3D6A">
      <w:pPr>
        <w:pStyle w:val="ListParagraph"/>
        <w:numPr>
          <w:ilvl w:val="0"/>
          <w:numId w:val="25"/>
        </w:numPr>
        <w:rPr>
          <w:del w:id="145" w:author="Tamir Mhabary" w:date="2020-01-28T11:09:00Z"/>
        </w:rPr>
      </w:pPr>
      <w:del w:id="146" w:author="Tamir Mhabary" w:date="2020-01-28T11:09:00Z">
        <w:r w:rsidRPr="001D3D6A" w:rsidDel="00716093">
          <w:rPr>
            <w:highlight w:val="yellow"/>
          </w:rPr>
          <w:delText>*********</w:delText>
        </w:r>
      </w:del>
    </w:p>
    <w:p w14:paraId="6506453F" w14:textId="4F95CE77" w:rsidR="001D3D6A" w:rsidDel="00716093" w:rsidRDefault="001D3D6A" w:rsidP="00665AEF">
      <w:pPr>
        <w:pStyle w:val="ListParagraph"/>
        <w:numPr>
          <w:ilvl w:val="0"/>
          <w:numId w:val="25"/>
        </w:numPr>
        <w:rPr>
          <w:del w:id="147" w:author="Tamir Mhabary" w:date="2020-01-28T11:09:00Z"/>
        </w:rPr>
      </w:pPr>
    </w:p>
    <w:p w14:paraId="3C9B5DE6" w14:textId="30ECACBC" w:rsidR="00F26782" w:rsidDel="00716093" w:rsidRDefault="001D3D6A" w:rsidP="00665AEF">
      <w:pPr>
        <w:pStyle w:val="ListParagraph"/>
        <w:numPr>
          <w:ilvl w:val="0"/>
          <w:numId w:val="25"/>
        </w:numPr>
        <w:rPr>
          <w:del w:id="148" w:author="Tamir Mhabary" w:date="2020-01-28T11:09:00Z"/>
        </w:rPr>
      </w:pPr>
      <w:del w:id="149" w:author="Tamir Mhabary" w:date="2020-01-28T11:09:00Z">
        <w:r w:rsidDel="00716093">
          <w:delText xml:space="preserve">Arrived at Gen = </w:delText>
        </w:r>
        <w:r w:rsidRPr="001D3D6A" w:rsidDel="00716093">
          <w:rPr>
            <w:highlight w:val="yellow"/>
          </w:rPr>
          <w:delText>X</w:delText>
        </w:r>
      </w:del>
    </w:p>
    <w:p w14:paraId="2F6E1C7E" w14:textId="044E1CB3" w:rsidR="001D3D6A" w:rsidDel="00716093" w:rsidRDefault="001D3D6A" w:rsidP="00665AEF">
      <w:pPr>
        <w:pStyle w:val="ListParagraph"/>
        <w:numPr>
          <w:ilvl w:val="0"/>
          <w:numId w:val="25"/>
        </w:numPr>
        <w:rPr>
          <w:del w:id="150" w:author="Tamir Mhabary" w:date="2020-01-28T11:09:00Z"/>
        </w:rPr>
      </w:pPr>
      <w:del w:id="151" w:author="Tamir Mhabary" w:date="2020-01-28T11:09:00Z">
        <w:r w:rsidDel="00716093">
          <w:lastRenderedPageBreak/>
          <w:delText xml:space="preserve">If the predefined time of **** is passed.   </w:delText>
        </w:r>
      </w:del>
    </w:p>
    <w:p w14:paraId="2E47E2BE" w14:textId="43AFA9E4" w:rsidR="001D3D6A" w:rsidDel="00716093" w:rsidRDefault="001D3D6A" w:rsidP="001D3D6A">
      <w:pPr>
        <w:rPr>
          <w:del w:id="152" w:author="Tamir Mhabary" w:date="2020-01-28T11:09:00Z"/>
        </w:rPr>
      </w:pPr>
    </w:p>
    <w:p w14:paraId="16D26C1E" w14:textId="4ED0183B" w:rsidR="001D3D6A" w:rsidDel="00716093" w:rsidRDefault="001D3D6A" w:rsidP="001D3D6A">
      <w:pPr>
        <w:rPr>
          <w:del w:id="153" w:author="Tamir Mhabary" w:date="2020-01-28T11:09:00Z"/>
        </w:rPr>
      </w:pPr>
      <w:del w:id="154" w:author="Tamir Mhabary" w:date="2020-01-28T11:09:00Z">
        <w:r w:rsidDel="00716093">
          <w:delText>Conditions 1</w:delText>
        </w:r>
        <w:r w:rsidRPr="00F43F30" w:rsidDel="00716093">
          <w:rPr>
            <w:highlight w:val="yellow"/>
          </w:rPr>
          <w:delText>-***</w:delText>
        </w:r>
        <w:r w:rsidDel="00716093">
          <w:delText xml:space="preserve">  are local stop conditions, it means that they are stopping only the concept and not all the process as conditions </w:delText>
        </w:r>
        <w:r w:rsidRPr="00F43F30" w:rsidDel="00716093">
          <w:rPr>
            <w:highlight w:val="yellow"/>
          </w:rPr>
          <w:delText>4-5</w:delText>
        </w:r>
        <w:r w:rsidDel="00716093">
          <w:delText>.</w:delText>
        </w:r>
      </w:del>
    </w:p>
    <w:p w14:paraId="218A6D41" w14:textId="16874686" w:rsidR="00F43F30" w:rsidDel="00716093" w:rsidRDefault="001F28FA" w:rsidP="001D3D6A">
      <w:pPr>
        <w:rPr>
          <w:del w:id="155" w:author="Tamir Mhabary" w:date="2020-01-28T11:09:00Z"/>
        </w:rPr>
      </w:pPr>
      <w:del w:id="156" w:author="Tamir Mhabary" w:date="2020-01-28T11:09:00Z">
        <w:r w:rsidDel="00716093">
          <w:delText xml:space="preserve">If the stop conditions aren’t fulfilled the algorithm continues for creating new configurations.   </w:delText>
        </w:r>
      </w:del>
    </w:p>
    <w:p w14:paraId="568E0C7C" w14:textId="1494C6FD" w:rsidR="00317809" w:rsidDel="00716093" w:rsidRDefault="001F28FA" w:rsidP="001E418E">
      <w:pPr>
        <w:rPr>
          <w:del w:id="157" w:author="Tamir Mhabary" w:date="2020-01-28T11:09:00Z"/>
        </w:rPr>
      </w:pPr>
      <w:del w:id="158" w:author="Tamir Mhabary" w:date="2020-01-28T11:09:00Z">
        <w:r w:rsidDel="00716093">
          <w:delText xml:space="preserve">If the concept is a small concept (a concept with less than </w:delText>
        </w:r>
        <w:r w:rsidRPr="001F28FA" w:rsidDel="00716093">
          <w:rPr>
            <w:highlight w:val="yellow"/>
          </w:rPr>
          <w:delText>1500</w:delText>
        </w:r>
        <w:r w:rsidDel="00716093">
          <w:delText xml:space="preserve"> configurations) than the new configurations are selected randomly from the concept’s configurations.  But if the concept is a large concept, then the configurations' fitnesses are entered into the selection, which performed by </w:delText>
        </w:r>
        <w:r w:rsidRPr="001F28FA" w:rsidDel="00716093">
          <w:rPr>
            <w:highlight w:val="yellow"/>
          </w:rPr>
          <w:delText>Roulette Wheel Selection (RWS)</w:delText>
        </w:r>
        <w:r w:rsidDel="00716093">
          <w:delText xml:space="preserve"> and from this step into the mating step.  The mating step is performed as followed: </w:delText>
        </w:r>
        <w:r w:rsidRPr="001F28FA" w:rsidDel="00716093">
          <w:rPr>
            <w:highlight w:val="yellow"/>
          </w:rPr>
          <w:delText>******</w:delText>
        </w:r>
      </w:del>
    </w:p>
    <w:p w14:paraId="3711BBAB" w14:textId="77777777" w:rsidR="00716093" w:rsidRDefault="00716093" w:rsidP="00716093">
      <w:pPr>
        <w:rPr>
          <w:ins w:id="159" w:author="Tamir Mhabary" w:date="2020-01-28T11:10:00Z"/>
        </w:rPr>
      </w:pPr>
    </w:p>
    <w:p w14:paraId="37F57035" w14:textId="2DCEE2BA" w:rsidR="00716093" w:rsidRDefault="00716093" w:rsidP="00716093">
      <w:pPr>
        <w:rPr>
          <w:ins w:id="160" w:author="Tamir Mhabary" w:date="2020-01-28T11:10:00Z"/>
        </w:rPr>
      </w:pPr>
      <w:ins w:id="161" w:author="Tamir Mhabary" w:date="2020-01-28T11:10:00Z">
        <w:r>
          <w:t xml:space="preserve">In order to speed up the genetic algorithm, all the concepts with up to </w:t>
        </w:r>
        <w:del w:id="162" w:author="Tamir Mhabary [2]" w:date="2020-03-06T09:05:00Z">
          <w:r w:rsidDel="00316245">
            <w:delText>22</w:delText>
          </w:r>
        </w:del>
      </w:ins>
      <w:ins w:id="163" w:author="Tamir Mhabary [2]" w:date="2020-03-06T18:55:00Z">
        <w:r w:rsidR="000826AE">
          <w:t>5</w:t>
        </w:r>
      </w:ins>
      <w:ins w:id="164" w:author="Tamir Mhabary [2]" w:date="2020-03-06T09:05:00Z">
        <w:r w:rsidR="00316245">
          <w:t>0</w:t>
        </w:r>
      </w:ins>
      <w:ins w:id="165" w:author="Tamir Mhabary" w:date="2020-01-28T11:10:00Z">
        <w:r>
          <w:t>0 configurations are simulated before, this action take</w:t>
        </w:r>
      </w:ins>
      <w:r w:rsidR="004075D8">
        <w:t>s</w:t>
      </w:r>
      <w:ins w:id="166" w:author="Tamir Mhabary" w:date="2020-01-28T11:10:00Z">
        <w:r>
          <w:t xml:space="preserve"> </w:t>
        </w:r>
        <w:del w:id="167" w:author="Tamir Mhabary [2]" w:date="2020-03-06T09:06:00Z">
          <w:r w:rsidDel="00316245">
            <w:delText>2</w:delText>
          </w:r>
        </w:del>
      </w:ins>
      <w:ins w:id="168" w:author="Tamir Mhabary [2]" w:date="2020-03-06T09:06:00Z">
        <w:r w:rsidR="00316245">
          <w:t>10</w:t>
        </w:r>
      </w:ins>
      <w:ins w:id="169" w:author="Tamir Mhabary" w:date="2020-01-28T11:10:00Z">
        <w:r>
          <w:t xml:space="preserve"> days of computation time and</w:t>
        </w:r>
      </w:ins>
      <w:ins w:id="170" w:author="Tamir Mhabary [2]" w:date="2020-03-06T09:37:00Z">
        <w:r w:rsidR="008D62C3">
          <w:t xml:space="preserve"> all the concepts with 5d</w:t>
        </w:r>
      </w:ins>
      <w:ins w:id="171" w:author="Tamir Mhabary [2]" w:date="2020-03-06T09:38:00Z">
        <w:r w:rsidR="008D62C3">
          <w:t>of simulated before as well, what takes 5 more days of computation and</w:t>
        </w:r>
      </w:ins>
      <w:ins w:id="172" w:author="Tamir Mhabary" w:date="2020-01-28T11:10:00Z">
        <w:r>
          <w:t xml:space="preserve"> help</w:t>
        </w:r>
      </w:ins>
      <w:r w:rsidR="004075D8">
        <w:t>s</w:t>
      </w:r>
      <w:ins w:id="173" w:author="Tamir Mhabary" w:date="2020-01-28T11:10:00Z">
        <w:r>
          <w:t xml:space="preserve"> to handle the resources. </w:t>
        </w:r>
      </w:ins>
    </w:p>
    <w:p w14:paraId="4A93D4BD" w14:textId="429351DF" w:rsidR="00904506" w:rsidRDefault="00716093" w:rsidP="00904506">
      <w:pPr>
        <w:rPr>
          <w:ins w:id="174" w:author="Tamir Mhabary" w:date="2020-01-29T08:44:00Z"/>
        </w:rPr>
      </w:pPr>
      <w:ins w:id="175" w:author="Tamir Mhabary" w:date="2020-01-28T11:10:00Z">
        <w:r>
          <w:t>Each concept starts with a random population</w:t>
        </w:r>
      </w:ins>
      <w:ins w:id="176" w:author="Tamir Mhabary [2]" w:date="2020-03-06T09:09:00Z">
        <w:r w:rsidR="00316245">
          <w:t xml:space="preserve"> of one. </w:t>
        </w:r>
      </w:ins>
      <w:ins w:id="177" w:author="Tamir Mhabary [2]" w:date="2020-03-06T09:08:00Z">
        <w:r w:rsidR="00316245">
          <w:t xml:space="preserve"> </w:t>
        </w:r>
      </w:ins>
      <w:ins w:id="178" w:author="Tamir Mhabary" w:date="2020-01-28T11:10:00Z">
        <w:del w:id="179" w:author="Tamir Mhabary [2]" w:date="2020-03-06T09:09:00Z">
          <w:r w:rsidDel="00316245">
            <w:delText>,</w:delText>
          </w:r>
        </w:del>
        <w:r>
          <w:t xml:space="preserve"> </w:t>
        </w:r>
        <w:del w:id="180" w:author="Tamir Mhabary [2]" w:date="2020-03-06T09:08:00Z">
          <w:r w:rsidDel="00316245">
            <w:delText>and a different number of configurations according to the following method: *</w:delText>
          </w:r>
          <w:r w:rsidRPr="00EF4238" w:rsidDel="00316245">
            <w:rPr>
              <w:highlight w:val="yellow"/>
            </w:rPr>
            <w:delText>****</w:delText>
          </w:r>
          <w:r w:rsidDel="00316245">
            <w:delText xml:space="preserve">*. </w:delText>
          </w:r>
        </w:del>
        <w:r>
          <w:t>The evaluation is done by simulation of the selected configurations and calculation of their indices.   The calculated indices are checked, and if one of the configurations is dominating one of the configurations in the DWOI it replaces it. After the update of the DWOI, the old DWOI is entered into the archive. After the domination check and DWOI update (if needed) a fitness will be assigned to each configuration. The fitness is assigned by calculating Euclidean distance for each configuration from the DWOI when the configurations with the smallest distance are getting the higher fitness.</w:t>
        </w:r>
      </w:ins>
      <w:ins w:id="181" w:author="Tamir Mhabary" w:date="2020-01-29T08:42:00Z">
        <w:r w:rsidR="00904506">
          <w:t xml:space="preserve"> The fitness </w:t>
        </w:r>
      </w:ins>
      <w:ins w:id="182" w:author="Tamir Mhabary" w:date="2020-01-29T08:43:00Z">
        <w:r w:rsidR="00904506">
          <w:t xml:space="preserve">is calculated </w:t>
        </w:r>
      </w:ins>
      <w:ins w:id="183" w:author="Tamir Mhabary" w:date="2020-01-29T08:44:00Z">
        <w:r w:rsidR="00904506">
          <w:t xml:space="preserve">as follow:   </w:t>
        </w:r>
      </w:ins>
    </w:p>
    <w:p w14:paraId="3BAD1EBD" w14:textId="7E480D9D" w:rsidR="00904506" w:rsidRDefault="00904506" w:rsidP="00904506">
      <w:pPr>
        <w:rPr>
          <w:ins w:id="184" w:author="Tamir Mhabary" w:date="2020-01-29T08:44:00Z"/>
        </w:rPr>
      </w:pPr>
      <m:oMathPara>
        <m:oMath>
          <m:r>
            <w:ins w:id="185" w:author="Tamir Mhabary" w:date="2020-01-29T08:44:00Z">
              <w:rPr>
                <w:rFonts w:ascii="Cambria Math" w:hAnsi="Cambria Math"/>
              </w:rPr>
              <m:t>fi=</m:t>
            </w:ins>
          </m:r>
          <m:sSup>
            <m:sSupPr>
              <m:ctrlPr>
                <w:ins w:id="186" w:author="Tamir Mhabary" w:date="2020-01-29T08:44:00Z">
                  <w:rPr>
                    <w:rFonts w:ascii="Cambria Math" w:hAnsi="Cambria Math"/>
                    <w:i/>
                  </w:rPr>
                </w:ins>
              </m:ctrlPr>
            </m:sSupPr>
            <m:e>
              <m:r>
                <w:ins w:id="187" w:author="Tamir Mhabary" w:date="2020-01-29T08:44:00Z">
                  <w:rPr>
                    <w:rFonts w:ascii="Cambria Math" w:hAnsi="Cambria Math"/>
                  </w:rPr>
                  <m:t>e</m:t>
                </w:ins>
              </m:r>
            </m:e>
            <m:sup>
              <m:r>
                <w:ins w:id="188" w:author="Tamir Mhabary" w:date="2020-01-29T08:44:00Z">
                  <w:rPr>
                    <w:rFonts w:ascii="Cambria Math" w:hAnsi="Cambria Math"/>
                  </w:rPr>
                  <m:t>-</m:t>
                </w:ins>
              </m:r>
              <m:r>
                <w:ins w:id="189" w:author="Tamir Mhabary" w:date="2020-02-02T10:40:00Z">
                  <w:rPr>
                    <w:rFonts w:ascii="Cambria Math" w:hAnsi="Cambria Math"/>
                  </w:rPr>
                  <m:t>1.5</m:t>
                </w:ins>
              </m:r>
              <m:r>
                <w:ins w:id="190" w:author="Tamir Mhabary" w:date="2020-02-02T10:37:00Z">
                  <w:rPr>
                    <w:rFonts w:ascii="Cambria Math" w:hAnsi="Cambria Math"/>
                  </w:rPr>
                  <m:t>*</m:t>
                </w:ins>
              </m:r>
              <m:r>
                <w:ins w:id="191" w:author="Tamir Mhabary" w:date="2020-01-29T08:44:00Z">
                  <w:rPr>
                    <w:rFonts w:ascii="Cambria Math" w:hAnsi="Cambria Math"/>
                  </w:rPr>
                  <m:t>d</m:t>
                </w:ins>
              </m:r>
            </m:sup>
          </m:sSup>
        </m:oMath>
      </m:oMathPara>
    </w:p>
    <w:p w14:paraId="22E2073A" w14:textId="2B1C9CF6" w:rsidR="00904506" w:rsidRDefault="00904506" w:rsidP="00904506">
      <w:pPr>
        <w:rPr>
          <w:ins w:id="192" w:author="Tamir Mhabary" w:date="2020-01-29T08:43:00Z"/>
        </w:rPr>
      </w:pPr>
      <w:ins w:id="193" w:author="Tamir Mhabary" w:date="2020-01-29T08:44:00Z">
        <w:r>
          <w:t>When</w:t>
        </w:r>
      </w:ins>
      <m:oMath>
        <m:r>
          <w:ins w:id="194" w:author="Tamir Mhabary" w:date="2020-01-29T08:45:00Z">
            <w:rPr>
              <w:rFonts w:ascii="Cambria Math" w:hAnsi="Cambria Math"/>
            </w:rPr>
            <m:t xml:space="preserve"> fi</m:t>
          </w:ins>
        </m:r>
      </m:oMath>
      <w:ins w:id="195" w:author="Tamir Mhabary" w:date="2020-01-29T08:45:00Z">
        <w:r>
          <w:t xml:space="preserve"> is the fitness of the </w:t>
        </w:r>
        <w:proofErr w:type="spellStart"/>
        <w:r>
          <w:t>i-th</w:t>
        </w:r>
        <w:proofErr w:type="spellEnd"/>
        <w:r>
          <w:t xml:space="preserve"> element</w:t>
        </w:r>
      </w:ins>
      <w:ins w:id="196" w:author="Tamir Mhabary" w:date="2020-01-29T08:44:00Z">
        <w:r>
          <w:t xml:space="preserve"> </w:t>
        </w:r>
      </w:ins>
      <w:ins w:id="197" w:author="Tamir Mhabary" w:date="2020-01-29T08:45:00Z">
        <w:r>
          <w:t xml:space="preserve">and </w:t>
        </w:r>
      </w:ins>
      <w:ins w:id="198" w:author="Tamir Mhabary" w:date="2020-01-29T08:44:00Z">
        <w:r>
          <w:t>d is the distance from the DWOI.</w:t>
        </w:r>
      </w:ins>
    </w:p>
    <w:p w14:paraId="5DDE78B2" w14:textId="24552A22" w:rsidR="00716093" w:rsidRDefault="00716093" w:rsidP="00716093">
      <w:pPr>
        <w:rPr>
          <w:ins w:id="199" w:author="Tamir Mhabary" w:date="2020-01-28T11:10:00Z"/>
        </w:rPr>
      </w:pPr>
      <w:ins w:id="200" w:author="Tamir Mhabary" w:date="2020-01-28T11:10:00Z">
        <w:r>
          <w:t xml:space="preserve"> After the assign fitness step, there is a stop condition step.  In this step, it's checked if one of the following conditions are fulfilled:</w:t>
        </w:r>
      </w:ins>
    </w:p>
    <w:p w14:paraId="3AC91D88" w14:textId="77777777" w:rsidR="00716093" w:rsidRDefault="00716093" w:rsidP="00716093">
      <w:pPr>
        <w:pStyle w:val="ListParagraph"/>
        <w:numPr>
          <w:ilvl w:val="0"/>
          <w:numId w:val="25"/>
        </w:numPr>
        <w:rPr>
          <w:ins w:id="201" w:author="Tamir Mhabary" w:date="2020-01-28T11:10:00Z"/>
        </w:rPr>
      </w:pPr>
      <w:ins w:id="202" w:author="Tamir Mhabary" w:date="2020-01-28T11:10:00Z">
        <w:r>
          <w:t>All the configurations in the concepts are evaluated</w:t>
        </w:r>
      </w:ins>
    </w:p>
    <w:p w14:paraId="507EAE37" w14:textId="77777777" w:rsidR="00716093" w:rsidRDefault="00716093" w:rsidP="00716093">
      <w:pPr>
        <w:pStyle w:val="ListParagraph"/>
        <w:numPr>
          <w:ilvl w:val="0"/>
          <w:numId w:val="25"/>
        </w:numPr>
        <w:rPr>
          <w:ins w:id="203" w:author="Tamir Mhabary" w:date="2020-01-28T11:10:00Z"/>
        </w:rPr>
      </w:pPr>
      <w:ins w:id="204" w:author="Tamir Mhabary" w:date="2020-01-28T11:10:00Z">
        <w:r w:rsidRPr="001D3D6A">
          <w:rPr>
            <w:highlight w:val="yellow"/>
          </w:rPr>
          <w:t>*********</w:t>
        </w:r>
      </w:ins>
    </w:p>
    <w:p w14:paraId="26EE5C95" w14:textId="77777777" w:rsidR="00716093" w:rsidRDefault="00716093" w:rsidP="00716093">
      <w:pPr>
        <w:pStyle w:val="ListParagraph"/>
        <w:numPr>
          <w:ilvl w:val="0"/>
          <w:numId w:val="25"/>
        </w:numPr>
        <w:rPr>
          <w:ins w:id="205" w:author="Tamir Mhabary" w:date="2020-01-28T11:10:00Z"/>
        </w:rPr>
      </w:pPr>
    </w:p>
    <w:p w14:paraId="2162897C" w14:textId="77777777" w:rsidR="00716093" w:rsidRDefault="00716093" w:rsidP="00716093">
      <w:pPr>
        <w:pStyle w:val="ListParagraph"/>
        <w:numPr>
          <w:ilvl w:val="0"/>
          <w:numId w:val="25"/>
        </w:numPr>
        <w:rPr>
          <w:ins w:id="206" w:author="Tamir Mhabary" w:date="2020-01-28T11:10:00Z"/>
        </w:rPr>
      </w:pPr>
      <w:ins w:id="207" w:author="Tamir Mhabary" w:date="2020-01-28T11:10:00Z">
        <w:r>
          <w:t xml:space="preserve">Arrived at Gen = </w:t>
        </w:r>
        <w:r w:rsidRPr="001D3D6A">
          <w:rPr>
            <w:highlight w:val="yellow"/>
          </w:rPr>
          <w:t>X</w:t>
        </w:r>
      </w:ins>
    </w:p>
    <w:p w14:paraId="5C412D37" w14:textId="77777777" w:rsidR="00716093" w:rsidRDefault="00716093" w:rsidP="00716093">
      <w:pPr>
        <w:pStyle w:val="ListParagraph"/>
        <w:numPr>
          <w:ilvl w:val="0"/>
          <w:numId w:val="25"/>
        </w:numPr>
        <w:rPr>
          <w:ins w:id="208" w:author="Tamir Mhabary" w:date="2020-01-28T11:10:00Z"/>
        </w:rPr>
      </w:pPr>
      <w:ins w:id="209" w:author="Tamir Mhabary" w:date="2020-01-28T11:10:00Z">
        <w:r>
          <w:t xml:space="preserve">If the predefined time of **** is passed.   </w:t>
        </w:r>
      </w:ins>
    </w:p>
    <w:p w14:paraId="4B7088A5" w14:textId="77777777" w:rsidR="00716093" w:rsidRDefault="00716093" w:rsidP="00716093">
      <w:pPr>
        <w:rPr>
          <w:ins w:id="210" w:author="Tamir Mhabary" w:date="2020-01-28T11:10:00Z"/>
        </w:rPr>
      </w:pPr>
    </w:p>
    <w:p w14:paraId="373710D6" w14:textId="77777777" w:rsidR="00716093" w:rsidRDefault="00716093" w:rsidP="00716093">
      <w:pPr>
        <w:rPr>
          <w:ins w:id="211" w:author="Tamir Mhabary" w:date="2020-01-28T11:10:00Z"/>
        </w:rPr>
      </w:pPr>
      <w:ins w:id="212" w:author="Tamir Mhabary" w:date="2020-01-28T11:10:00Z">
        <w:r>
          <w:t>Conditions 1</w:t>
        </w:r>
        <w:r w:rsidRPr="00F43F30">
          <w:rPr>
            <w:highlight w:val="yellow"/>
          </w:rPr>
          <w:t>-**</w:t>
        </w:r>
        <w:proofErr w:type="gramStart"/>
        <w:r w:rsidRPr="00F43F30">
          <w:rPr>
            <w:highlight w:val="yellow"/>
          </w:rPr>
          <w:t>*</w:t>
        </w:r>
        <w:r>
          <w:t xml:space="preserve">  are</w:t>
        </w:r>
        <w:proofErr w:type="gramEnd"/>
        <w:r>
          <w:t xml:space="preserve"> local stop conditions, it means that they are stopping only the concept and not all the process as conditions </w:t>
        </w:r>
        <w:r w:rsidRPr="00F43F30">
          <w:rPr>
            <w:highlight w:val="yellow"/>
          </w:rPr>
          <w:t>4-5</w:t>
        </w:r>
        <w:r>
          <w:t>.</w:t>
        </w:r>
      </w:ins>
    </w:p>
    <w:p w14:paraId="568DB4FD" w14:textId="77777777" w:rsidR="00716093" w:rsidRDefault="00716093" w:rsidP="00716093">
      <w:pPr>
        <w:rPr>
          <w:ins w:id="213" w:author="Tamir Mhabary" w:date="2020-01-28T11:10:00Z"/>
        </w:rPr>
      </w:pPr>
      <w:ins w:id="214" w:author="Tamir Mhabary" w:date="2020-01-28T11:10:00Z">
        <w:r>
          <w:t xml:space="preserve">If the stop conditions aren’t fulfilled the algorithm continues for creating new configurations.   </w:t>
        </w:r>
      </w:ins>
    </w:p>
    <w:p w14:paraId="6F876E9E" w14:textId="2A5115C7" w:rsidR="008D4568" w:rsidRDefault="00716093" w:rsidP="008D4568">
      <w:pPr>
        <w:rPr>
          <w:ins w:id="215" w:author="Tamir Mhabary" w:date="2020-01-29T13:10:00Z"/>
        </w:rPr>
      </w:pPr>
      <w:ins w:id="216" w:author="Tamir Mhabary" w:date="2020-01-28T11:10:00Z">
        <w:r>
          <w:t xml:space="preserve">If the concept is a small concept (a concept with less than </w:t>
        </w:r>
        <w:r w:rsidRPr="001F28FA">
          <w:rPr>
            <w:highlight w:val="yellow"/>
          </w:rPr>
          <w:t>1500</w:t>
        </w:r>
        <w:r>
          <w:t xml:space="preserve"> configurations) than the new configurations are selected randomly from the concept’s configurations.  But if the concept is a large concept, then the configurations' </w:t>
        </w:r>
        <w:proofErr w:type="spellStart"/>
        <w:r>
          <w:t>fitnesses</w:t>
        </w:r>
        <w:proofErr w:type="spellEnd"/>
        <w:r>
          <w:t xml:space="preserve"> are entered into the selection, which </w:t>
        </w:r>
        <w:r>
          <w:lastRenderedPageBreak/>
          <w:t xml:space="preserve">performed by </w:t>
        </w:r>
        <w:r w:rsidRPr="001F28FA">
          <w:rPr>
            <w:highlight w:val="yellow"/>
          </w:rPr>
          <w:t>Roulette Wheel Selection (RWS)</w:t>
        </w:r>
        <w:r>
          <w:t xml:space="preserve"> and from this step into the mating step.  The</w:t>
        </w:r>
      </w:ins>
      <w:ins w:id="217" w:author="Tamir Mhabary" w:date="2020-01-29T13:10:00Z">
        <w:r w:rsidR="008D4568">
          <w:t xml:space="preserve"> </w:t>
        </w:r>
      </w:ins>
      <w:ins w:id="218" w:author="Tamir Mhabary" w:date="2020-01-28T11:10:00Z">
        <w:r>
          <w:t xml:space="preserve">mating step </w:t>
        </w:r>
      </w:ins>
      <w:ins w:id="219" w:author="Tamir Mhabary" w:date="2020-01-29T10:36:00Z">
        <w:r w:rsidR="0084307D">
          <w:t>builds</w:t>
        </w:r>
      </w:ins>
      <w:ins w:id="220" w:author="Tamir Mhabary [2]" w:date="2020-03-06T09:07:00Z">
        <w:r w:rsidR="00316245">
          <w:t xml:space="preserve"> only</w:t>
        </w:r>
      </w:ins>
      <w:ins w:id="221" w:author="Tamir Mhabary" w:date="2020-01-29T10:35:00Z">
        <w:r w:rsidR="0084307D">
          <w:t xml:space="preserve"> from </w:t>
        </w:r>
        <w:del w:id="222" w:author="Tamir Mhabary [2]" w:date="2020-03-06T09:07:00Z">
          <w:r w:rsidR="0084307D" w:rsidDel="00316245">
            <w:delText>crossover and</w:delText>
          </w:r>
        </w:del>
      </w:ins>
      <w:ins w:id="223" w:author="Tamir Mhabary" w:date="2020-01-29T10:37:00Z">
        <w:del w:id="224" w:author="Tamir Mhabary [2]" w:date="2020-03-06T09:07:00Z">
          <w:r w:rsidR="0084307D" w:rsidDel="00316245">
            <w:delText xml:space="preserve"> </w:delText>
          </w:r>
        </w:del>
        <w:r w:rsidR="0084307D">
          <w:t>mutation.</w:t>
        </w:r>
      </w:ins>
    </w:p>
    <w:p w14:paraId="234D9A0B" w14:textId="0FEF8AFD" w:rsidR="0084307D" w:rsidDel="00316245" w:rsidRDefault="00716093" w:rsidP="00316245">
      <w:pPr>
        <w:rPr>
          <w:ins w:id="225" w:author="Tamir Mhabary" w:date="2020-01-29T10:37:00Z"/>
          <w:del w:id="226" w:author="Tamir Mhabary [2]" w:date="2020-03-06T09:07:00Z"/>
        </w:rPr>
      </w:pPr>
      <w:ins w:id="227" w:author="Tamir Mhabary" w:date="2020-01-28T11:10:00Z">
        <w:r>
          <w:t xml:space="preserve"> </w:t>
        </w:r>
      </w:ins>
      <w:ins w:id="228" w:author="Tamir Mhabary" w:date="2020-01-29T10:36:00Z">
        <w:del w:id="229" w:author="Tamir Mhabary [2]" w:date="2020-03-06T09:07:00Z">
          <w:r w:rsidR="0084307D" w:rsidDel="00316245">
            <w:delText>The crossover is performed</w:delText>
          </w:r>
        </w:del>
      </w:ins>
      <w:ins w:id="230" w:author="Tamir Mhabary" w:date="2020-01-29T10:37:00Z">
        <w:del w:id="231" w:author="Tamir Mhabary [2]" w:date="2020-03-06T09:07:00Z">
          <w:r w:rsidR="0084307D" w:rsidDel="00316245">
            <w:delText xml:space="preserve"> as follows</w:delText>
          </w:r>
        </w:del>
      </w:ins>
      <w:ins w:id="232" w:author="Tamir Mhabary" w:date="2020-01-29T13:06:00Z">
        <w:del w:id="233" w:author="Tamir Mhabary [2]" w:date="2020-03-06T09:07:00Z">
          <w:r w:rsidR="00F02B6B" w:rsidDel="00316245">
            <w:delText xml:space="preserve"> (</w:delText>
          </w:r>
          <w:r w:rsidR="00F02B6B" w:rsidRPr="00F02B6B" w:rsidDel="00316245">
            <w:rPr>
              <w:highlight w:val="yellow"/>
              <w:rPrChange w:id="234" w:author="Tamir Mhabary" w:date="2020-01-29T13:06:00Z">
                <w:rPr/>
              </w:rPrChange>
            </w:rPr>
            <w:delText>add figure )</w:delText>
          </w:r>
        </w:del>
      </w:ins>
      <w:ins w:id="235" w:author="Tamir Mhabary" w:date="2020-01-29T10:37:00Z">
        <w:del w:id="236" w:author="Tamir Mhabary [2]" w:date="2020-03-06T09:07:00Z">
          <w:r w:rsidR="0084307D" w:rsidRPr="00F02B6B" w:rsidDel="00316245">
            <w:rPr>
              <w:highlight w:val="yellow"/>
              <w:rPrChange w:id="237" w:author="Tamir Mhabary" w:date="2020-01-29T13:06:00Z">
                <w:rPr/>
              </w:rPrChange>
            </w:rPr>
            <w:delText>:</w:delText>
          </w:r>
        </w:del>
      </w:ins>
    </w:p>
    <w:p w14:paraId="1565202F" w14:textId="41944B96" w:rsidR="00716093" w:rsidDel="00316245" w:rsidRDefault="00714938">
      <w:pPr>
        <w:rPr>
          <w:ins w:id="238" w:author="Tamir Mhabary" w:date="2020-01-29T10:39:00Z"/>
          <w:del w:id="239" w:author="Tamir Mhabary [2]" w:date="2020-03-06T09:07:00Z"/>
        </w:rPr>
      </w:pPr>
      <w:ins w:id="240" w:author="Tamir Mhabary" w:date="2020-01-29T10:39:00Z">
        <w:del w:id="241" w:author="Tamir Mhabary [2]" w:date="2020-03-06T09:07:00Z">
          <w:r w:rsidDel="00316245">
            <w:delText>Select a random number (i) between 1 to number DOF</w:delText>
          </w:r>
        </w:del>
      </w:ins>
      <w:ins w:id="242" w:author="Tamir Mhabary" w:date="2020-01-29T10:36:00Z">
        <w:del w:id="243" w:author="Tamir Mhabary [2]" w:date="2020-03-06T09:07:00Z">
          <w:r w:rsidR="0084307D" w:rsidDel="00316245">
            <w:delText xml:space="preserve"> </w:delText>
          </w:r>
        </w:del>
      </w:ins>
      <w:ins w:id="244" w:author="Tamir Mhabary" w:date="2020-01-29T10:41:00Z">
        <w:del w:id="245" w:author="Tamir Mhabary [2]" w:date="2020-03-06T09:07:00Z">
          <w:r w:rsidDel="00316245">
            <w:delText>-1</w:delText>
          </w:r>
        </w:del>
      </w:ins>
    </w:p>
    <w:p w14:paraId="0FFEE993" w14:textId="39D53333" w:rsidR="00714938" w:rsidDel="00316245" w:rsidRDefault="00714938">
      <w:pPr>
        <w:rPr>
          <w:ins w:id="246" w:author="Tamir Mhabary" w:date="2020-01-29T10:44:00Z"/>
          <w:del w:id="247" w:author="Tamir Mhabary [2]" w:date="2020-03-06T09:07:00Z"/>
        </w:rPr>
      </w:pPr>
      <w:ins w:id="248" w:author="Tamir Mhabary" w:date="2020-01-29T10:40:00Z">
        <w:del w:id="249" w:author="Tamir Mhabary [2]" w:date="2020-03-06T09:07:00Z">
          <w:r w:rsidDel="00316245">
            <w:delText xml:space="preserve">From parent 1 take  </w:delText>
          </w:r>
        </w:del>
      </w:ins>
      <w:ins w:id="250" w:author="Tamir Mhabary" w:date="2020-01-29T10:41:00Z">
        <w:del w:id="251" w:author="Tamir Mhabary [2]" w:date="2020-03-06T09:07:00Z">
          <w:r w:rsidDel="00316245">
            <w:delText>the configuration data (</w:delText>
          </w:r>
        </w:del>
      </w:ins>
      <w:ins w:id="252" w:author="Tamir Mhabary" w:date="2020-01-29T10:42:00Z">
        <w:del w:id="253" w:author="Tamir Mhabary [2]" w:date="2020-03-06T09:07:00Z">
          <w:r w:rsidR="00A86E47" w:rsidDel="00316245">
            <w:delText>joints type &amp; ax</w:delText>
          </w:r>
        </w:del>
      </w:ins>
      <w:ins w:id="254" w:author="Tamir Mhabary" w:date="2020-01-29T10:43:00Z">
        <w:del w:id="255" w:author="Tamir Mhabary [2]" w:date="2020-03-06T09:07:00Z">
          <w:r w:rsidR="00A86E47" w:rsidDel="00316245">
            <w:delText>e</w:delText>
          </w:r>
        </w:del>
      </w:ins>
      <w:ins w:id="256" w:author="Tamir Mhabary" w:date="2020-01-29T10:42:00Z">
        <w:del w:id="257" w:author="Tamir Mhabary [2]" w:date="2020-03-06T09:07:00Z">
          <w:r w:rsidDel="00316245">
            <w:delText xml:space="preserve">s and links length) from the first until the i-th </w:delText>
          </w:r>
        </w:del>
      </w:ins>
      <w:ins w:id="258" w:author="Tamir Mhabary" w:date="2020-01-29T10:44:00Z">
        <w:del w:id="259" w:author="Tamir Mhabary [2]" w:date="2020-03-06T09:07:00Z">
          <w:r w:rsidR="00120142" w:rsidDel="00316245">
            <w:delText>element</w:delText>
          </w:r>
        </w:del>
      </w:ins>
    </w:p>
    <w:p w14:paraId="096B156A" w14:textId="533DF7C8" w:rsidR="00120142" w:rsidDel="00316245" w:rsidRDefault="00120142">
      <w:pPr>
        <w:rPr>
          <w:ins w:id="260" w:author="Tamir Mhabary" w:date="2020-01-29T10:45:00Z"/>
          <w:del w:id="261" w:author="Tamir Mhabary [2]" w:date="2020-03-06T09:07:00Z"/>
        </w:rPr>
      </w:pPr>
      <w:ins w:id="262" w:author="Tamir Mhabary" w:date="2020-01-29T10:44:00Z">
        <w:del w:id="263" w:author="Tamir Mhabary [2]" w:date="2020-03-06T09:07:00Z">
          <w:r w:rsidDel="00316245">
            <w:delText>From parent 2 tak</w:delText>
          </w:r>
        </w:del>
      </w:ins>
      <w:ins w:id="264" w:author="Tamir Mhabary" w:date="2020-01-29T10:45:00Z">
        <w:del w:id="265" w:author="Tamir Mhabary [2]" w:date="2020-03-06T09:07:00Z">
          <w:r w:rsidDel="00316245">
            <w:delText>e</w:delText>
          </w:r>
        </w:del>
      </w:ins>
      <w:ins w:id="266" w:author="Tamir Mhabary" w:date="2020-01-29T10:44:00Z">
        <w:del w:id="267" w:author="Tamir Mhabary [2]" w:date="2020-03-06T09:07:00Z">
          <w:r w:rsidDel="00316245">
            <w:delText xml:space="preserve"> the configuration data from the i-th element to the end</w:delText>
          </w:r>
        </w:del>
      </w:ins>
    </w:p>
    <w:p w14:paraId="379642E7" w14:textId="38DC12CF" w:rsidR="00120142" w:rsidDel="00316245" w:rsidRDefault="00120142">
      <w:pPr>
        <w:rPr>
          <w:ins w:id="268" w:author="Tamir Mhabary" w:date="2020-01-29T10:45:00Z"/>
          <w:del w:id="269" w:author="Tamir Mhabary [2]" w:date="2020-03-06T09:07:00Z"/>
        </w:rPr>
      </w:pPr>
      <w:ins w:id="270" w:author="Tamir Mhabary" w:date="2020-01-29T10:45:00Z">
        <w:del w:id="271" w:author="Tamir Mhabary [2]" w:date="2020-03-06T09:07:00Z">
          <w:r w:rsidDel="00316245">
            <w:delText>Combine the data from parent 1 and parent 2</w:delText>
          </w:r>
        </w:del>
      </w:ins>
    </w:p>
    <w:p w14:paraId="1DFE1831" w14:textId="6DCA6896" w:rsidR="00120142" w:rsidRDefault="00120142">
      <w:pPr>
        <w:rPr>
          <w:ins w:id="272" w:author="Tamir Mhabary" w:date="2020-01-29T13:03:00Z"/>
        </w:rPr>
      </w:pPr>
      <w:ins w:id="273" w:author="Tamir Mhabary" w:date="2020-01-29T10:45:00Z">
        <w:del w:id="274" w:author="Tamir Mhabary [2]" w:date="2020-03-06T09:07:00Z">
          <w:r w:rsidDel="00316245">
            <w:delText>Check if the offspring belong to the concept</w:delText>
          </w:r>
        </w:del>
      </w:ins>
    </w:p>
    <w:p w14:paraId="569590A2" w14:textId="091B3716" w:rsidR="00A90C30" w:rsidRDefault="00A90C30">
      <w:pPr>
        <w:keepNext/>
        <w:jc w:val="center"/>
        <w:rPr>
          <w:ins w:id="275" w:author="Tamir Mhabary" w:date="2020-01-29T13:31:00Z"/>
        </w:rPr>
        <w:pPrChange w:id="276" w:author="Tamir Mhabary" w:date="2020-01-29T13:31:00Z">
          <w:pPr>
            <w:jc w:val="center"/>
          </w:pPr>
        </w:pPrChange>
      </w:pPr>
      <w:ins w:id="277" w:author="Tamir Mhabary" w:date="2020-01-29T13:31:00Z">
        <w:del w:id="278" w:author="Tamir Mhabary [2]" w:date="2020-03-06T09:07:00Z">
          <w:r w:rsidDel="00316245">
            <w:rPr>
              <w:noProof/>
            </w:rPr>
            <w:drawing>
              <wp:inline distT="0" distB="0" distL="0" distR="0" wp14:anchorId="5D1AE12B" wp14:editId="741CEC61">
                <wp:extent cx="4089197" cy="1925759"/>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8570" cy="1930173"/>
                        </a:xfrm>
                        <a:prstGeom prst="rect">
                          <a:avLst/>
                        </a:prstGeom>
                        <a:noFill/>
                      </pic:spPr>
                    </pic:pic>
                  </a:graphicData>
                </a:graphic>
              </wp:inline>
            </w:drawing>
          </w:r>
        </w:del>
      </w:ins>
    </w:p>
    <w:p w14:paraId="3E6947EB" w14:textId="4CEB4413" w:rsidR="00A90C30" w:rsidRDefault="00A90C30">
      <w:pPr>
        <w:pStyle w:val="Caption"/>
        <w:jc w:val="center"/>
        <w:rPr>
          <w:ins w:id="279" w:author="Tamir Mhabary" w:date="2020-01-29T13:31:00Z"/>
        </w:rPr>
        <w:pPrChange w:id="280" w:author="Tamir Mhabary" w:date="2020-01-29T13:31:00Z">
          <w:pPr/>
        </w:pPrChange>
      </w:pPr>
      <w:ins w:id="281" w:author="Tamir Mhabary" w:date="2020-01-29T13:31:00Z">
        <w:r>
          <w:t xml:space="preserve">Figure </w:t>
        </w:r>
        <w:r>
          <w:fldChar w:fldCharType="begin"/>
        </w:r>
        <w:r>
          <w:instrText xml:space="preserve"> SEQ Figure \* ARABIC </w:instrText>
        </w:r>
      </w:ins>
      <w:r>
        <w:fldChar w:fldCharType="separate"/>
      </w:r>
      <w:ins w:id="282" w:author="Tamir Mhabary" w:date="2020-01-29T13:32:00Z">
        <w:r w:rsidR="008E63FF">
          <w:rPr>
            <w:noProof/>
          </w:rPr>
          <w:t>4</w:t>
        </w:r>
      </w:ins>
      <w:ins w:id="283" w:author="Tamir Mhabary" w:date="2020-01-29T13:31:00Z">
        <w:r>
          <w:fldChar w:fldCharType="end"/>
        </w:r>
        <w:r>
          <w:t>- Crossover example</w:t>
        </w:r>
      </w:ins>
    </w:p>
    <w:p w14:paraId="519D8FDB" w14:textId="77777777" w:rsidR="00A90C30" w:rsidRDefault="00A90C30" w:rsidP="00370093">
      <w:pPr>
        <w:rPr>
          <w:ins w:id="284" w:author="Tamir Mhabary" w:date="2020-01-29T13:31:00Z"/>
        </w:rPr>
      </w:pPr>
    </w:p>
    <w:p w14:paraId="4AF8CF49" w14:textId="67F8DF5B" w:rsidR="005622CD" w:rsidRDefault="00F02B6B" w:rsidP="00370093">
      <w:pPr>
        <w:rPr>
          <w:ins w:id="285" w:author="Tamir Mhabary" w:date="2020-01-29T13:18:00Z"/>
        </w:rPr>
      </w:pPr>
      <w:ins w:id="286" w:author="Tamir Mhabary" w:date="2020-01-29T13:06:00Z">
        <w:r>
          <w:t xml:space="preserve">The </w:t>
        </w:r>
        <w:r w:rsidR="008D4568">
          <w:t xml:space="preserve">mutation </w:t>
        </w:r>
      </w:ins>
      <w:ins w:id="287" w:author="Tamir Mhabary" w:date="2020-01-29T13:10:00Z">
        <w:r w:rsidR="008D4568">
          <w:t>is performed as</w:t>
        </w:r>
      </w:ins>
      <w:ins w:id="288" w:author="Tamir Mhabary" w:date="2020-01-29T13:11:00Z">
        <w:r w:rsidR="008D4568">
          <w:t xml:space="preserve"> a cycle. </w:t>
        </w:r>
      </w:ins>
      <w:ins w:id="289" w:author="Tamir Mhabary" w:date="2020-01-29T13:24:00Z">
        <w:r w:rsidR="0018098F">
          <w:t>A random parent is selected and t</w:t>
        </w:r>
      </w:ins>
      <w:ins w:id="290" w:author="Tamir Mhabary" w:date="2020-01-29T13:11:00Z">
        <w:r w:rsidR="008D4568">
          <w:t xml:space="preserve">he </w:t>
        </w:r>
      </w:ins>
      <w:ins w:id="291" w:author="Tamir Mhabary" w:date="2020-01-29T13:12:00Z">
        <w:r w:rsidR="008D4568">
          <w:t>last element will become first, the first second and so on.</w:t>
        </w:r>
      </w:ins>
    </w:p>
    <w:p w14:paraId="2D090F96" w14:textId="13BEBA0D" w:rsidR="00A90C30" w:rsidRDefault="00A90C30" w:rsidP="008D4568">
      <w:pPr>
        <w:rPr>
          <w:ins w:id="292" w:author="Tamir Mhabary" w:date="2020-01-28T11:10:00Z"/>
        </w:rPr>
      </w:pPr>
    </w:p>
    <w:p w14:paraId="556521BF" w14:textId="77777777" w:rsidR="008E63FF" w:rsidRDefault="008D4568">
      <w:pPr>
        <w:keepNext/>
        <w:jc w:val="center"/>
        <w:rPr>
          <w:ins w:id="293" w:author="Tamir Mhabary" w:date="2020-01-29T13:32:00Z"/>
        </w:rPr>
        <w:pPrChange w:id="294" w:author="Tamir Mhabary" w:date="2020-01-29T13:32:00Z">
          <w:pPr>
            <w:jc w:val="center"/>
          </w:pPr>
        </w:pPrChange>
      </w:pPr>
      <w:ins w:id="295" w:author="Tamir Mhabary" w:date="2020-01-29T13:23:00Z">
        <w:r>
          <w:rPr>
            <w:noProof/>
          </w:rPr>
          <w:drawing>
            <wp:inline distT="0" distB="0" distL="0" distR="0" wp14:anchorId="59A1DC38" wp14:editId="68F95BB8">
              <wp:extent cx="2611527" cy="193444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130" cy="1946743"/>
                      </a:xfrm>
                      <a:prstGeom prst="rect">
                        <a:avLst/>
                      </a:prstGeom>
                      <a:noFill/>
                    </pic:spPr>
                  </pic:pic>
                </a:graphicData>
              </a:graphic>
            </wp:inline>
          </w:drawing>
        </w:r>
      </w:ins>
    </w:p>
    <w:p w14:paraId="2281E1E4" w14:textId="195AA98E" w:rsidR="00A11A6D" w:rsidRPr="001E418E" w:rsidRDefault="008E63FF">
      <w:pPr>
        <w:pStyle w:val="Caption"/>
        <w:jc w:val="center"/>
        <w:pPrChange w:id="296" w:author="Tamir Mhabary" w:date="2020-01-29T13:32:00Z">
          <w:pPr/>
        </w:pPrChange>
      </w:pPr>
      <w:ins w:id="297" w:author="Tamir Mhabary" w:date="2020-01-29T13:32:00Z">
        <w:r>
          <w:t xml:space="preserve">Figure </w:t>
        </w:r>
        <w:r>
          <w:fldChar w:fldCharType="begin"/>
        </w:r>
        <w:r>
          <w:instrText xml:space="preserve"> SEQ Figure \* ARABIC </w:instrText>
        </w:r>
      </w:ins>
      <w:r>
        <w:fldChar w:fldCharType="separate"/>
      </w:r>
      <w:ins w:id="298" w:author="Tamir Mhabary" w:date="2020-01-29T13:32:00Z">
        <w:r>
          <w:rPr>
            <w:noProof/>
          </w:rPr>
          <w:t>5</w:t>
        </w:r>
        <w:r>
          <w:fldChar w:fldCharType="end"/>
        </w:r>
        <w:r>
          <w:t>- Mutation Example</w:t>
        </w:r>
      </w:ins>
    </w:p>
    <w:p w14:paraId="4992D95E" w14:textId="77777777" w:rsidR="00A90C30" w:rsidRDefault="00A90C30" w:rsidP="00714938">
      <w:pPr>
        <w:rPr>
          <w:ins w:id="299" w:author="Tamir Mhabary" w:date="2020-01-29T13:32:00Z"/>
        </w:rPr>
      </w:pPr>
    </w:p>
    <w:p w14:paraId="48E22AC6" w14:textId="4BB65607" w:rsidR="00A90C30" w:rsidRDefault="000B2255" w:rsidP="000B2255">
      <w:pPr>
        <w:rPr>
          <w:ins w:id="300" w:author="Tamir Mhabary" w:date="2020-01-29T13:38:00Z"/>
        </w:rPr>
      </w:pPr>
      <w:ins w:id="301" w:author="Tamir Mhabary" w:date="2020-01-29T13:43:00Z">
        <w:r>
          <w:t>Before the mating</w:t>
        </w:r>
      </w:ins>
      <w:ins w:id="302" w:author="Tamir Mhabary" w:date="2020-01-29T13:44:00Z">
        <w:r>
          <w:t xml:space="preserve"> </w:t>
        </w:r>
      </w:ins>
      <w:ins w:id="303" w:author="Tamir Mhabary" w:date="2020-01-29T13:41:00Z">
        <w:r>
          <w:t>elitism is performed</w:t>
        </w:r>
      </w:ins>
      <w:ins w:id="304" w:author="Tamir Mhabary" w:date="2020-01-29T13:44:00Z">
        <w:r>
          <w:t>.</w:t>
        </w:r>
        <w:r w:rsidR="000E65D1">
          <w:t xml:space="preserve"> The elitism is done by using</w:t>
        </w:r>
        <w:r w:rsidR="003814D2">
          <w:t xml:space="preserve"> an archive</w:t>
        </w:r>
      </w:ins>
      <w:ins w:id="305" w:author="Tamir Mhabary" w:date="2020-01-29T13:45:00Z">
        <w:r w:rsidR="003814D2">
          <w:t xml:space="preserve"> with </w:t>
        </w:r>
      </w:ins>
      <w:ins w:id="306" w:author="Tamir Mhabary" w:date="2020-01-29T13:46:00Z">
        <w:r w:rsidR="003814D2">
          <w:t xml:space="preserve">previous best results </w:t>
        </w:r>
      </w:ins>
      <w:ins w:id="307" w:author="Tamir Mhabary" w:date="2020-01-29T13:47:00Z">
        <w:r w:rsidR="003814D2">
          <w:t xml:space="preserve">and it </w:t>
        </w:r>
      </w:ins>
      <w:ins w:id="308" w:author="Tamir Mhabary" w:date="2020-01-29T13:49:00Z">
        <w:r w:rsidR="003814D2">
          <w:t xml:space="preserve">guaranty that only parents with good </w:t>
        </w:r>
      </w:ins>
      <w:ins w:id="309" w:author="Tamir Mhabary" w:date="2020-01-29T13:50:00Z">
        <w:r w:rsidR="003814D2">
          <w:t>genes will enter into the mating pool.</w:t>
        </w:r>
      </w:ins>
    </w:p>
    <w:p w14:paraId="29999B5C" w14:textId="04E9E00F" w:rsidR="000B2255" w:rsidRDefault="000B2255" w:rsidP="00714938">
      <w:pPr>
        <w:rPr>
          <w:ins w:id="310" w:author="Tamir Mhabary" w:date="2020-01-29T13:38:00Z"/>
        </w:rPr>
      </w:pPr>
    </w:p>
    <w:p w14:paraId="1B454571" w14:textId="77777777" w:rsidR="000B2255" w:rsidRDefault="000B2255" w:rsidP="00714938">
      <w:pPr>
        <w:rPr>
          <w:ins w:id="311" w:author="Tamir Mhabary" w:date="2020-01-29T13:32:00Z"/>
        </w:rPr>
      </w:pPr>
    </w:p>
    <w:p w14:paraId="6BC3B06E" w14:textId="296ECAEB" w:rsidR="000D7ABA" w:rsidRDefault="00DC508B" w:rsidP="00714938">
      <w:r>
        <w:lastRenderedPageBreak/>
        <w:t>To add:  * Memory allocation</w:t>
      </w:r>
      <w:r w:rsidR="000C4658">
        <w:t>?</w:t>
      </w:r>
      <w:r>
        <w:t xml:space="preserve"> </w:t>
      </w:r>
    </w:p>
    <w:p w14:paraId="4D546C8A" w14:textId="77777777" w:rsidR="0052699F" w:rsidRDefault="0052699F" w:rsidP="00145B8A"/>
    <w:p w14:paraId="3AD4B849" w14:textId="77777777" w:rsidR="00B03896" w:rsidRDefault="00A4644A" w:rsidP="00B03896">
      <w:pPr>
        <w:keepNext/>
        <w:jc w:val="center"/>
      </w:pPr>
      <w:r w:rsidRPr="00A4644A">
        <w:rPr>
          <w:noProof/>
        </w:rPr>
        <w:drawing>
          <wp:inline distT="0" distB="0" distL="0" distR="0" wp14:anchorId="0921AF4B" wp14:editId="6C4E904F">
            <wp:extent cx="6027725" cy="4967784"/>
            <wp:effectExtent l="0" t="0" r="0" b="4445"/>
            <wp:docPr id="1" name="Picture 1" descr="C:\Tamir\Personal\master\Master_git\Master\general\Genetic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628" b="2443"/>
                    <a:stretch/>
                  </pic:blipFill>
                  <pic:spPr bwMode="auto">
                    <a:xfrm>
                      <a:off x="0" y="0"/>
                      <a:ext cx="6035492" cy="4974185"/>
                    </a:xfrm>
                    <a:prstGeom prst="rect">
                      <a:avLst/>
                    </a:prstGeom>
                    <a:noFill/>
                    <a:ln>
                      <a:noFill/>
                    </a:ln>
                    <a:extLst>
                      <a:ext uri="{53640926-AAD7-44D8-BBD7-CCE9431645EC}">
                        <a14:shadowObscured xmlns:a14="http://schemas.microsoft.com/office/drawing/2010/main"/>
                      </a:ext>
                    </a:extLst>
                  </pic:spPr>
                </pic:pic>
              </a:graphicData>
            </a:graphic>
          </wp:inline>
        </w:drawing>
      </w:r>
    </w:p>
    <w:p w14:paraId="0DAE8D4F" w14:textId="67DAB448" w:rsidR="00A4644A" w:rsidRDefault="00B03896" w:rsidP="00B03896">
      <w:pPr>
        <w:pStyle w:val="Caption"/>
        <w:jc w:val="center"/>
      </w:pPr>
      <w:r>
        <w:t xml:space="preserve">Figure </w:t>
      </w:r>
      <w:fldSimple w:instr=" SEQ Figure \* ARABIC ">
        <w:ins w:id="312" w:author="Tamir Mhabary" w:date="2020-01-29T13:32:00Z">
          <w:r w:rsidR="008E63FF">
            <w:rPr>
              <w:noProof/>
            </w:rPr>
            <w:t>6</w:t>
          </w:r>
        </w:ins>
        <w:del w:id="313" w:author="Tamir Mhabary" w:date="2020-01-28T11:07:00Z">
          <w:r w:rsidDel="003A4376">
            <w:rPr>
              <w:noProof/>
            </w:rPr>
            <w:delText>3</w:delText>
          </w:r>
        </w:del>
      </w:fldSimple>
      <w:r>
        <w:t xml:space="preserve"> - Gen</w:t>
      </w:r>
      <w:r w:rsidR="00A11A6D">
        <w:t>e</w:t>
      </w:r>
      <w:r>
        <w:t>tic Algorithm</w:t>
      </w:r>
    </w:p>
    <w:p w14:paraId="7C6FB96E" w14:textId="77777777" w:rsidR="002E1FAF" w:rsidRPr="002E1FAF" w:rsidRDefault="002E1FAF" w:rsidP="002E1FAF"/>
    <w:p w14:paraId="6529B7D4" w14:textId="77777777" w:rsidR="004B593F" w:rsidRDefault="0052699F" w:rsidP="004B593F">
      <w:pPr>
        <w:pStyle w:val="Heading2"/>
      </w:pPr>
      <w:r>
        <w:t xml:space="preserve">Results analysis </w:t>
      </w:r>
    </w:p>
    <w:p w14:paraId="0C7E3E6C" w14:textId="77777777" w:rsidR="004B593F" w:rsidRDefault="004B593F" w:rsidP="004B593F">
      <w:r>
        <w:t>* Analysis the front</w:t>
      </w:r>
    </w:p>
    <w:p w14:paraId="622D791E" w14:textId="77777777" w:rsidR="004B593F" w:rsidRDefault="004B593F" w:rsidP="004B593F">
      <w:r>
        <w:t>* select concepts to continue with</w:t>
      </w:r>
    </w:p>
    <w:p w14:paraId="058C6378" w14:textId="77777777" w:rsidR="008D5BD2" w:rsidRDefault="004B593F" w:rsidP="00230787">
      <w:r>
        <w:t>* Select indices for the last part: HV, IGD</w:t>
      </w:r>
      <w:r w:rsidR="008D5BD2">
        <w:t>,</w:t>
      </w:r>
      <w:r>
        <w:t xml:space="preserve"> etc.</w:t>
      </w:r>
    </w:p>
    <w:p w14:paraId="75D0B7D3" w14:textId="77777777" w:rsidR="004B593F" w:rsidRDefault="004B593F" w:rsidP="004B593F"/>
    <w:p w14:paraId="6329138F" w14:textId="77777777" w:rsidR="004B593F" w:rsidRDefault="0020647A" w:rsidP="0020647A">
      <w:pPr>
        <w:pStyle w:val="Heading2"/>
      </w:pPr>
      <w:r>
        <w:t xml:space="preserve"> Find Pareto front using a </w:t>
      </w:r>
      <w:r w:rsidRPr="0020647A">
        <w:t>multi-objective evolut</w:t>
      </w:r>
      <w:r>
        <w:t>ionary algorithm</w:t>
      </w:r>
    </w:p>
    <w:p w14:paraId="39E0432B" w14:textId="77777777"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6B7DA9E0" w14:textId="77777777" w:rsidR="0020647A" w:rsidRDefault="0020647A" w:rsidP="0020647A">
      <w:r>
        <w:t>* Select algorithm</w:t>
      </w:r>
    </w:p>
    <w:p w14:paraId="4EEAEDBC" w14:textId="77777777" w:rsidR="0020647A" w:rsidRDefault="0020647A" w:rsidP="0020647A">
      <w:r>
        <w:t>* Compute Indices</w:t>
      </w:r>
    </w:p>
    <w:p w14:paraId="25AF2CC6" w14:textId="77777777" w:rsidR="008D5BD2" w:rsidRPr="004B593F" w:rsidRDefault="008D5BD2" w:rsidP="004B593F"/>
    <w:sectPr w:rsidR="008D5BD2" w:rsidRPr="004B593F" w:rsidSect="0042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tal Bechar" w:date="2020-01-20T08:23:00Z" w:initials="AB">
    <w:p w14:paraId="18F60BE9" w14:textId="77777777" w:rsidR="000C69DB" w:rsidRDefault="000C69DB">
      <w:pPr>
        <w:pStyle w:val="CommentText"/>
        <w:rPr>
          <w:rtl/>
        </w:rPr>
      </w:pPr>
      <w:r>
        <w:rPr>
          <w:rStyle w:val="CommentReference"/>
        </w:rPr>
        <w:annotationRef/>
      </w:r>
      <w:r>
        <w:rPr>
          <w:rFonts w:hint="cs"/>
          <w:rtl/>
        </w:rPr>
        <w:t>?</w:t>
      </w:r>
    </w:p>
  </w:comment>
  <w:comment w:id="1" w:author="Tamir Mhabary" w:date="2020-01-28T08:23:00Z" w:initials="TM">
    <w:p w14:paraId="3233B805" w14:textId="77777777" w:rsidR="003E1151" w:rsidRDefault="003E1151">
      <w:pPr>
        <w:pStyle w:val="CommentText"/>
      </w:pPr>
      <w:r>
        <w:rPr>
          <w:rStyle w:val="CommentReference"/>
        </w:rPr>
        <w:annotationRef/>
      </w:r>
      <w:r>
        <w:rPr>
          <w:rFonts w:hint="cs"/>
          <w:rtl/>
        </w:rPr>
        <w:t>להגיד ש</w:t>
      </w:r>
      <w:r w:rsidRPr="003E1151">
        <w:t xml:space="preserve"> </w:t>
      </w:r>
      <w:r>
        <w:t>configuration</w:t>
      </w:r>
      <w:r>
        <w:rPr>
          <w:rStyle w:val="CommentReference"/>
          <w:rtl/>
        </w:rPr>
        <w:annotationRef/>
      </w:r>
      <w:r>
        <w:rPr>
          <w:rStyle w:val="CommentReference"/>
          <w:rtl/>
        </w:rPr>
        <w:annotationRef/>
      </w:r>
      <w:r>
        <w:rPr>
          <w:rFonts w:hint="cs"/>
          <w:rtl/>
        </w:rPr>
        <w:t xml:space="preserve"> זה קיצור לכל הביטוי</w:t>
      </w:r>
    </w:p>
  </w:comment>
  <w:comment w:id="4" w:author="Avital Bechar" w:date="2020-01-21T17:20:00Z" w:initials="AB">
    <w:p w14:paraId="05277182" w14:textId="77777777" w:rsidR="002117DC" w:rsidRDefault="002117DC">
      <w:pPr>
        <w:pStyle w:val="CommentText"/>
      </w:pPr>
      <w:r>
        <w:rPr>
          <w:rStyle w:val="CommentReference"/>
        </w:rPr>
        <w:annotationRef/>
      </w:r>
      <w:r>
        <w:rPr>
          <w:rFonts w:hint="cs"/>
          <w:rtl/>
        </w:rPr>
        <w:t xml:space="preserve">ניראה לי שעדיף כבר לפרט </w:t>
      </w:r>
      <w:proofErr w:type="spellStart"/>
      <w:r>
        <w:rPr>
          <w:rFonts w:hint="cs"/>
          <w:rtl/>
        </w:rPr>
        <w:t>הכל</w:t>
      </w:r>
      <w:proofErr w:type="spellEnd"/>
    </w:p>
  </w:comment>
  <w:comment w:id="8" w:author="Avital Bechar" w:date="2020-01-21T17:30:00Z" w:initials="AB">
    <w:p w14:paraId="3880FE00" w14:textId="77777777" w:rsidR="00E3752D" w:rsidRDefault="00E3752D">
      <w:pPr>
        <w:pStyle w:val="CommentText"/>
      </w:pPr>
      <w:r>
        <w:rPr>
          <w:rStyle w:val="CommentReference"/>
        </w:rPr>
        <w:annotationRef/>
      </w:r>
      <w:r>
        <w:t>Not clear</w:t>
      </w:r>
    </w:p>
  </w:comment>
  <w:comment w:id="11" w:author="Avital Bechar" w:date="2020-01-21T17:37:00Z" w:initials="AB">
    <w:p w14:paraId="479D137A" w14:textId="77777777" w:rsidR="00C80AC6" w:rsidRDefault="00C80AC6">
      <w:pPr>
        <w:pStyle w:val="CommentText"/>
      </w:pPr>
      <w:r>
        <w:rPr>
          <w:rStyle w:val="CommentReference"/>
        </w:rPr>
        <w:annotationRef/>
      </w:r>
      <w:r>
        <w:t>Why?</w:t>
      </w:r>
    </w:p>
  </w:comment>
  <w:comment w:id="12" w:author="Tamir Mhabary" w:date="2020-01-28T08:30:00Z" w:initials="TM">
    <w:p w14:paraId="7C913014" w14:textId="081E7512" w:rsidR="003859AD" w:rsidRDefault="003859AD">
      <w:pPr>
        <w:pStyle w:val="CommentText"/>
        <w:rPr>
          <w:rtl/>
        </w:rPr>
      </w:pPr>
      <w:r>
        <w:rPr>
          <w:rStyle w:val="CommentReference"/>
        </w:rPr>
        <w:annotationRef/>
      </w:r>
      <w:r>
        <w:rPr>
          <w:rFonts w:hint="cs"/>
          <w:rtl/>
        </w:rPr>
        <w:t>בהגדרה שלו אין, במקרה שלנו יש אבל תלוי בסוג המפרק ואורך החוליה</w:t>
      </w:r>
    </w:p>
  </w:comment>
  <w:comment w:id="13" w:author="Avital Bechar" w:date="2020-01-21T17:37:00Z" w:initials="AB">
    <w:p w14:paraId="7001021D" w14:textId="77777777" w:rsidR="00C80AC6" w:rsidRDefault="00C80AC6">
      <w:pPr>
        <w:pStyle w:val="CommentText"/>
      </w:pPr>
      <w:r>
        <w:rPr>
          <w:rStyle w:val="CommentReference"/>
        </w:rPr>
        <w:annotationRef/>
      </w:r>
      <w:r>
        <w:t>How?</w:t>
      </w:r>
    </w:p>
  </w:comment>
  <w:comment w:id="19" w:author="Avital Bechar" w:date="2020-01-21T17:43:00Z" w:initials="AB">
    <w:p w14:paraId="71BB07B8" w14:textId="77777777" w:rsidR="00651C7E" w:rsidRDefault="00651C7E">
      <w:pPr>
        <w:pStyle w:val="CommentText"/>
      </w:pPr>
      <w:r>
        <w:rPr>
          <w:rStyle w:val="CommentReference"/>
        </w:rPr>
        <w:annotationRef/>
      </w:r>
      <w:r>
        <w:t xml:space="preserve">You did not write about </w:t>
      </w:r>
      <w:proofErr w:type="spellStart"/>
      <w:r>
        <w:t>moveit</w:t>
      </w:r>
      <w:proofErr w:type="spellEnd"/>
    </w:p>
  </w:comment>
  <w:comment w:id="20" w:author="Avital Bechar" w:date="2020-01-21T17:39:00Z" w:initials="AB">
    <w:p w14:paraId="439749BE" w14:textId="77777777" w:rsidR="00537ACC" w:rsidRDefault="00537ACC" w:rsidP="00537ACC">
      <w:pPr>
        <w:pStyle w:val="CommentText"/>
      </w:pPr>
      <w:r>
        <w:rPr>
          <w:rStyle w:val="CommentReference"/>
        </w:rPr>
        <w:annotationRef/>
      </w:r>
      <w:r>
        <w:t xml:space="preserve">Start the sentence with </w:t>
      </w:r>
      <w:proofErr w:type="gramStart"/>
      <w:r>
        <w:t>“ Gazebo</w:t>
      </w:r>
      <w:proofErr w:type="gramEnd"/>
      <w:r>
        <w:t xml:space="preserve"> is….” And then </w:t>
      </w:r>
      <w:proofErr w:type="gramStart"/>
      <w:r>
        <w:t>continue  with</w:t>
      </w:r>
      <w:proofErr w:type="gramEnd"/>
      <w:r>
        <w:t xml:space="preserve"> what you wrote</w:t>
      </w:r>
    </w:p>
  </w:comment>
  <w:comment w:id="46" w:author="Avital Bechar" w:date="2020-01-21T17:41:00Z" w:initials="AB">
    <w:p w14:paraId="181FFE6B" w14:textId="77777777" w:rsidR="002D2C1E" w:rsidRDefault="002D2C1E">
      <w:pPr>
        <w:pStyle w:val="CommentText"/>
      </w:pPr>
      <w:r>
        <w:rPr>
          <w:rStyle w:val="CommentReference"/>
        </w:rPr>
        <w:annotationRef/>
      </w:r>
      <w:r>
        <w:t>Why?</w:t>
      </w:r>
    </w:p>
  </w:comment>
  <w:comment w:id="51" w:author="Avital Bechar" w:date="2020-01-21T17:42:00Z" w:initials="AB">
    <w:p w14:paraId="1E70135C" w14:textId="77777777" w:rsidR="00651C7E" w:rsidRDefault="00651C7E">
      <w:pPr>
        <w:pStyle w:val="CommentText"/>
      </w:pPr>
      <w:r>
        <w:rPr>
          <w:rStyle w:val="CommentReference"/>
        </w:rPr>
        <w:annotationRef/>
      </w:r>
      <w:r>
        <w:t>This is the code of the controller not the arm</w:t>
      </w:r>
    </w:p>
  </w:comment>
  <w:comment w:id="59" w:author="Tamir Mhabary" w:date="2020-01-28T09:44:00Z" w:initials="TM">
    <w:p w14:paraId="2A672BD9" w14:textId="70F05673" w:rsidR="00C63E13" w:rsidRDefault="00C63E13">
      <w:pPr>
        <w:pStyle w:val="CommentText"/>
      </w:pPr>
      <w:r>
        <w:rPr>
          <w:rStyle w:val="CommentReference"/>
        </w:rPr>
        <w:annotationRef/>
      </w:r>
      <w:r w:rsidR="000817AB">
        <w:t>What “</w:t>
      </w:r>
      <w:r>
        <w:t>???</w:t>
      </w:r>
      <w:r w:rsidR="000817AB">
        <w:t>”  means?   About the specification of the computer?</w:t>
      </w:r>
    </w:p>
  </w:comment>
  <w:comment w:id="64" w:author="Avital Bechar" w:date="2020-01-21T17:50:00Z" w:initials="AB">
    <w:p w14:paraId="4CA364A5" w14:textId="77777777" w:rsidR="00DE51DA" w:rsidRDefault="00DE51DA">
      <w:pPr>
        <w:pStyle w:val="CommentText"/>
      </w:pPr>
      <w:r>
        <w:rPr>
          <w:rStyle w:val="CommentReference"/>
        </w:rPr>
        <w:annotationRef/>
      </w:r>
      <w:r>
        <w:t>?</w:t>
      </w:r>
    </w:p>
  </w:comment>
  <w:comment w:id="65" w:author="Tamir Mhabary" w:date="2020-01-28T11:19:00Z" w:initials="TM">
    <w:p w14:paraId="44E5B6B5" w14:textId="24476696" w:rsidR="000817AB" w:rsidRDefault="000817AB">
      <w:pPr>
        <w:pStyle w:val="CommentText"/>
      </w:pPr>
      <w:r>
        <w:rPr>
          <w:rStyle w:val="CommentReference"/>
        </w:rPr>
        <w:annotationRef/>
      </w:r>
      <w:r>
        <w:t>What?</w:t>
      </w:r>
    </w:p>
  </w:comment>
  <w:comment w:id="66" w:author="Avital Bechar" w:date="2020-01-22T08:58:00Z" w:initials="AB">
    <w:p w14:paraId="3358FEEF" w14:textId="77777777" w:rsidR="00B24114" w:rsidRDefault="00B24114">
      <w:pPr>
        <w:pStyle w:val="CommentText"/>
      </w:pPr>
      <w:r>
        <w:rPr>
          <w:rStyle w:val="CommentReference"/>
        </w:rPr>
        <w:annotationRef/>
      </w:r>
      <w:r>
        <w:t>?</w:t>
      </w:r>
    </w:p>
  </w:comment>
  <w:comment w:id="67" w:author="Tamir Mhabary" w:date="2020-01-28T09:47:00Z" w:initials="TM">
    <w:p w14:paraId="674F676A" w14:textId="1E2BCF2A" w:rsidR="0079288D" w:rsidRDefault="0079288D">
      <w:pPr>
        <w:pStyle w:val="CommentText"/>
      </w:pPr>
      <w:r>
        <w:rPr>
          <w:rStyle w:val="CommentReference"/>
        </w:rPr>
        <w:annotationRef/>
      </w:r>
      <w:r>
        <w:t>Sum of X3 values must be greater than 1</w:t>
      </w:r>
    </w:p>
  </w:comment>
  <w:comment w:id="80" w:author="Avital Bechar" w:date="2020-01-22T09:08:00Z" w:initials="AB">
    <w:p w14:paraId="7838ED5D" w14:textId="77777777" w:rsidR="00B95FFF" w:rsidRDefault="00B95FFF">
      <w:pPr>
        <w:pStyle w:val="CommentText"/>
      </w:pPr>
      <w:r>
        <w:rPr>
          <w:rStyle w:val="CommentReference"/>
        </w:rPr>
        <w:annotationRef/>
      </w:r>
      <w:r>
        <w:t>Where this is created and determined?</w:t>
      </w:r>
    </w:p>
  </w:comment>
  <w:comment w:id="81" w:author="Tamir Mhabary" w:date="2020-01-28T11:17:00Z" w:initials="TM">
    <w:p w14:paraId="157C5066" w14:textId="4DCA78C8" w:rsidR="00E317C3" w:rsidRDefault="00E317C3">
      <w:pPr>
        <w:pStyle w:val="CommentText"/>
      </w:pPr>
      <w:r>
        <w:rPr>
          <w:rStyle w:val="CommentReference"/>
        </w:rPr>
        <w:annotationRef/>
      </w:r>
      <w:r>
        <w:t>In section 1.2.1</w:t>
      </w:r>
    </w:p>
  </w:comment>
  <w:comment w:id="102" w:author="Avital Bechar" w:date="2020-01-22T09:12:00Z" w:initials="AB">
    <w:p w14:paraId="3AF7011F" w14:textId="77777777" w:rsidR="0043079D" w:rsidRDefault="0043079D">
      <w:pPr>
        <w:pStyle w:val="CommentText"/>
      </w:pPr>
      <w:r>
        <w:rPr>
          <w:rStyle w:val="CommentReference"/>
        </w:rPr>
        <w:annotationRef/>
      </w:r>
      <w:r>
        <w:t>Add a caption to each table and figure</w:t>
      </w:r>
    </w:p>
  </w:comment>
  <w:comment w:id="109" w:author="Avital Bechar" w:date="2020-01-22T09:14:00Z" w:initials="AB">
    <w:p w14:paraId="30F2D150" w14:textId="77777777" w:rsidR="00D8221F" w:rsidRDefault="00D8221F">
      <w:pPr>
        <w:pStyle w:val="CommentText"/>
      </w:pPr>
      <w:r>
        <w:rPr>
          <w:rStyle w:val="CommentReference"/>
        </w:rPr>
        <w:annotationRef/>
      </w:r>
      <w:r>
        <w:t>Satisfying what?</w:t>
      </w:r>
    </w:p>
  </w:comment>
  <w:comment w:id="110" w:author="Tamir Mhabary" w:date="2020-01-28T11:18:00Z" w:initials="TM">
    <w:p w14:paraId="4B1C8E8D" w14:textId="05299F1D" w:rsidR="00CF0F33" w:rsidRDefault="00CF0F33">
      <w:pPr>
        <w:pStyle w:val="CommentText"/>
      </w:pPr>
      <w:r>
        <w:rPr>
          <w:rStyle w:val="CommentReference"/>
        </w:rPr>
        <w:annotationRef/>
      </w:r>
      <w:r>
        <w:t>Here or in Literature review?</w:t>
      </w:r>
    </w:p>
  </w:comment>
  <w:comment w:id="112" w:author="Avital Bechar" w:date="2020-01-22T09:15:00Z" w:initials="AB">
    <w:p w14:paraId="6E54B5BD" w14:textId="77777777" w:rsidR="00C923F0" w:rsidRDefault="00C923F0">
      <w:pPr>
        <w:pStyle w:val="CommentText"/>
      </w:pPr>
      <w:r>
        <w:rPr>
          <w:rStyle w:val="CommentReference"/>
        </w:rPr>
        <w:annotationRef/>
      </w:r>
      <w:r>
        <w:t>?</w:t>
      </w:r>
    </w:p>
  </w:comment>
  <w:comment w:id="114" w:author="Avital Bechar" w:date="2020-01-22T09:18:00Z" w:initials="AB">
    <w:p w14:paraId="42CCFF08" w14:textId="77777777" w:rsidR="00A508DA" w:rsidRDefault="00A508DA">
      <w:pPr>
        <w:pStyle w:val="CommentText"/>
      </w:pPr>
      <w:r>
        <w:rPr>
          <w:rStyle w:val="CommentReference"/>
        </w:rPr>
        <w:annotationRef/>
      </w:r>
      <w:r>
        <w:t>According to the 3 variables?</w:t>
      </w:r>
    </w:p>
  </w:comment>
  <w:comment w:id="126" w:author="Avital Bechar" w:date="2020-01-22T09:19:00Z" w:initials="AB">
    <w:p w14:paraId="4D60BAFC" w14:textId="77777777" w:rsidR="00B85934" w:rsidRDefault="00B85934">
      <w:pPr>
        <w:pStyle w:val="CommentText"/>
      </w:pPr>
      <w:r>
        <w:rPr>
          <w:rStyle w:val="CommentReference"/>
        </w:rPr>
        <w:annotationRef/>
      </w:r>
      <w:r>
        <w:t>Explain what does it mean</w:t>
      </w:r>
    </w:p>
  </w:comment>
  <w:comment w:id="127" w:author="Tamir Mhabary" w:date="2020-01-28T11:17:00Z" w:initials="TM">
    <w:p w14:paraId="735E8ADF" w14:textId="35636F24" w:rsidR="00E317C3" w:rsidRDefault="00E317C3">
      <w:pPr>
        <w:pStyle w:val="CommentText"/>
      </w:pPr>
      <w:r>
        <w:rPr>
          <w:rStyle w:val="CommentReference"/>
        </w:rPr>
        <w:annotationRef/>
      </w:r>
      <w:r>
        <w:t>Here or in Literature review?</w:t>
      </w:r>
    </w:p>
  </w:comment>
  <w:comment w:id="132" w:author="Avital Bechar" w:date="2020-01-22T09:24:00Z" w:initials="AB">
    <w:p w14:paraId="12F230AA" w14:textId="77777777" w:rsidR="000C3D3D" w:rsidRDefault="000C3D3D">
      <w:pPr>
        <w:pStyle w:val="CommentText"/>
      </w:pPr>
      <w:r>
        <w:rPr>
          <w:rStyle w:val="CommentReference"/>
        </w:rPr>
        <w:annotationRef/>
      </w:r>
      <w:r>
        <w:t>1</w:t>
      </w:r>
      <w:r w:rsidRPr="000C3D3D">
        <w:rPr>
          <w:vertAlign w:val="superscript"/>
        </w:rPr>
        <w:t>st</w:t>
      </w:r>
      <w:r>
        <w:t xml:space="preserve"> explain what are you using the GA for</w:t>
      </w:r>
    </w:p>
  </w:comment>
  <w:comment w:id="133" w:author="Tamir Mhabary" w:date="2020-01-28T11:18:00Z" w:initials="TM">
    <w:p w14:paraId="5F8BA387" w14:textId="1933229F" w:rsidR="00353765" w:rsidRDefault="00353765">
      <w:pPr>
        <w:pStyle w:val="CommentText"/>
      </w:pPr>
      <w:r>
        <w:rPr>
          <w:rStyle w:val="CommentReference"/>
        </w:rPr>
        <w:annotationRef/>
      </w:r>
      <w:r>
        <w:t>Here or in Literature review?</w:t>
      </w:r>
    </w:p>
  </w:comment>
  <w:comment w:id="141" w:author="Avital Bechar" w:date="2020-01-22T09:25:00Z" w:initials="AB">
    <w:p w14:paraId="7041986F" w14:textId="77777777" w:rsidR="000C3D3D" w:rsidRDefault="000C3D3D">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F60BE9" w15:done="0"/>
  <w15:commentEx w15:paraId="3233B805" w15:paraIdParent="18F60BE9" w15:done="0"/>
  <w15:commentEx w15:paraId="05277182" w15:done="0"/>
  <w15:commentEx w15:paraId="3880FE00" w15:done="0"/>
  <w15:commentEx w15:paraId="479D137A" w15:done="0"/>
  <w15:commentEx w15:paraId="7C913014" w15:paraIdParent="479D137A" w15:done="0"/>
  <w15:commentEx w15:paraId="7001021D" w15:done="0"/>
  <w15:commentEx w15:paraId="71BB07B8" w15:done="0"/>
  <w15:commentEx w15:paraId="439749BE" w15:done="0"/>
  <w15:commentEx w15:paraId="181FFE6B" w15:done="0"/>
  <w15:commentEx w15:paraId="1E70135C" w15:done="0"/>
  <w15:commentEx w15:paraId="2A672BD9" w15:done="0"/>
  <w15:commentEx w15:paraId="4CA364A5" w15:done="0"/>
  <w15:commentEx w15:paraId="44E5B6B5" w15:paraIdParent="4CA364A5" w15:done="0"/>
  <w15:commentEx w15:paraId="3358FEEF" w15:done="0"/>
  <w15:commentEx w15:paraId="674F676A" w15:paraIdParent="3358FEEF" w15:done="0"/>
  <w15:commentEx w15:paraId="7838ED5D" w15:done="0"/>
  <w15:commentEx w15:paraId="157C5066" w15:paraIdParent="7838ED5D" w15:done="0"/>
  <w15:commentEx w15:paraId="3AF7011F" w15:done="0"/>
  <w15:commentEx w15:paraId="30F2D150" w15:done="0"/>
  <w15:commentEx w15:paraId="4B1C8E8D" w15:paraIdParent="30F2D150" w15:done="0"/>
  <w15:commentEx w15:paraId="6E54B5BD" w15:done="0"/>
  <w15:commentEx w15:paraId="42CCFF08" w15:done="0"/>
  <w15:commentEx w15:paraId="4D60BAFC" w15:done="0"/>
  <w15:commentEx w15:paraId="735E8ADF" w15:paraIdParent="4D60BAFC" w15:done="0"/>
  <w15:commentEx w15:paraId="12F230AA" w15:done="0"/>
  <w15:commentEx w15:paraId="5F8BA387" w15:paraIdParent="12F230AA" w15:done="0"/>
  <w15:commentEx w15:paraId="704198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F60BE9" w16cid:durableId="220C90B8"/>
  <w16cid:commentId w16cid:paraId="3233B805" w16cid:durableId="220C90B9"/>
  <w16cid:commentId w16cid:paraId="05277182" w16cid:durableId="220C90BA"/>
  <w16cid:commentId w16cid:paraId="3880FE00" w16cid:durableId="220C90BB"/>
  <w16cid:commentId w16cid:paraId="479D137A" w16cid:durableId="220C90BC"/>
  <w16cid:commentId w16cid:paraId="7C913014" w16cid:durableId="220C90BD"/>
  <w16cid:commentId w16cid:paraId="7001021D" w16cid:durableId="220C90BE"/>
  <w16cid:commentId w16cid:paraId="71BB07B8" w16cid:durableId="220C90BF"/>
  <w16cid:commentId w16cid:paraId="439749BE" w16cid:durableId="220C90C0"/>
  <w16cid:commentId w16cid:paraId="181FFE6B" w16cid:durableId="220C90C1"/>
  <w16cid:commentId w16cid:paraId="1E70135C" w16cid:durableId="220C90C2"/>
  <w16cid:commentId w16cid:paraId="2A672BD9" w16cid:durableId="220C90C3"/>
  <w16cid:commentId w16cid:paraId="4CA364A5" w16cid:durableId="220C90C4"/>
  <w16cid:commentId w16cid:paraId="44E5B6B5" w16cid:durableId="220C90C5"/>
  <w16cid:commentId w16cid:paraId="3358FEEF" w16cid:durableId="220C90C6"/>
  <w16cid:commentId w16cid:paraId="674F676A" w16cid:durableId="220C90C7"/>
  <w16cid:commentId w16cid:paraId="7838ED5D" w16cid:durableId="220C90C8"/>
  <w16cid:commentId w16cid:paraId="157C5066" w16cid:durableId="220C90C9"/>
  <w16cid:commentId w16cid:paraId="3AF7011F" w16cid:durableId="220C90CA"/>
  <w16cid:commentId w16cid:paraId="30F2D150" w16cid:durableId="220C90CB"/>
  <w16cid:commentId w16cid:paraId="4B1C8E8D" w16cid:durableId="220C90CC"/>
  <w16cid:commentId w16cid:paraId="6E54B5BD" w16cid:durableId="220C90CD"/>
  <w16cid:commentId w16cid:paraId="42CCFF08" w16cid:durableId="220C90CE"/>
  <w16cid:commentId w16cid:paraId="4D60BAFC" w16cid:durableId="220C90CF"/>
  <w16cid:commentId w16cid:paraId="735E8ADF" w16cid:durableId="220C90D0"/>
  <w16cid:commentId w16cid:paraId="12F230AA" w16cid:durableId="220C90D1"/>
  <w16cid:commentId w16cid:paraId="5F8BA387" w16cid:durableId="220C90D2"/>
  <w16cid:commentId w16cid:paraId="7041986F" w16cid:durableId="220C90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F7D"/>
    <w:multiLevelType w:val="hybridMultilevel"/>
    <w:tmpl w:val="7366A010"/>
    <w:lvl w:ilvl="0" w:tplc="04090001">
      <w:start w:val="1"/>
      <w:numFmt w:val="bullet"/>
      <w:lvlText w:val=""/>
      <w:lvlJc w:val="left"/>
      <w:pPr>
        <w:tabs>
          <w:tab w:val="num" w:pos="720"/>
        </w:tabs>
        <w:ind w:left="720" w:hanging="360"/>
      </w:pPr>
      <w:rPr>
        <w:rFonts w:ascii="Symbol" w:hAnsi="Symbol"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6"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9"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3"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7"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13"/>
  </w:num>
  <w:num w:numId="12">
    <w:abstractNumId w:val="11"/>
  </w:num>
  <w:num w:numId="13">
    <w:abstractNumId w:val="16"/>
  </w:num>
  <w:num w:numId="14">
    <w:abstractNumId w:val="12"/>
  </w:num>
  <w:num w:numId="15">
    <w:abstractNumId w:val="1"/>
  </w:num>
  <w:num w:numId="16">
    <w:abstractNumId w:val="17"/>
  </w:num>
  <w:num w:numId="17">
    <w:abstractNumId w:val="3"/>
  </w:num>
  <w:num w:numId="18">
    <w:abstractNumId w:val="0"/>
  </w:num>
  <w:num w:numId="19">
    <w:abstractNumId w:val="8"/>
  </w:num>
  <w:num w:numId="20">
    <w:abstractNumId w:val="5"/>
  </w:num>
  <w:num w:numId="21">
    <w:abstractNumId w:val="15"/>
  </w:num>
  <w:num w:numId="22">
    <w:abstractNumId w:val="1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9"/>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tal Bechar">
    <w15:presenceInfo w15:providerId="AD" w15:userId="S-1-5-21-271836323-407181114-106683245-1184"/>
  </w15:person>
  <w15:person w15:author="Tamir Mhabary">
    <w15:presenceInfo w15:providerId="AD" w15:userId="S-1-5-21-271836323-407181114-106683245-11224"/>
  </w15:person>
  <w15:person w15:author="Tamir Mhabary [2]">
    <w15:presenceInfo w15:providerId="None" w15:userId="Tamir Mhab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TA0MjI3MjMzMDRR0lEKTi0uzszPAykwNK4FAEm4uXQtAAAA"/>
  </w:docVars>
  <w:rsids>
    <w:rsidRoot w:val="007901BA"/>
    <w:rsid w:val="000021DB"/>
    <w:rsid w:val="000054A1"/>
    <w:rsid w:val="00010D6F"/>
    <w:rsid w:val="00013245"/>
    <w:rsid w:val="000133AA"/>
    <w:rsid w:val="00017E05"/>
    <w:rsid w:val="000274C0"/>
    <w:rsid w:val="00030863"/>
    <w:rsid w:val="000316B8"/>
    <w:rsid w:val="00050EC4"/>
    <w:rsid w:val="00064E86"/>
    <w:rsid w:val="000709D5"/>
    <w:rsid w:val="00080585"/>
    <w:rsid w:val="0008092A"/>
    <w:rsid w:val="00080FD4"/>
    <w:rsid w:val="000817AB"/>
    <w:rsid w:val="000826AE"/>
    <w:rsid w:val="00097193"/>
    <w:rsid w:val="00097BA6"/>
    <w:rsid w:val="000A3120"/>
    <w:rsid w:val="000B2255"/>
    <w:rsid w:val="000B619C"/>
    <w:rsid w:val="000B6374"/>
    <w:rsid w:val="000C3D3D"/>
    <w:rsid w:val="000C4658"/>
    <w:rsid w:val="000C69DB"/>
    <w:rsid w:val="000D0224"/>
    <w:rsid w:val="000D2255"/>
    <w:rsid w:val="000D7ABA"/>
    <w:rsid w:val="000E5D62"/>
    <w:rsid w:val="000E65D1"/>
    <w:rsid w:val="000F0DE1"/>
    <w:rsid w:val="000F21F8"/>
    <w:rsid w:val="000F659F"/>
    <w:rsid w:val="000F6B94"/>
    <w:rsid w:val="001064AA"/>
    <w:rsid w:val="0011360C"/>
    <w:rsid w:val="00114C2C"/>
    <w:rsid w:val="00116A4B"/>
    <w:rsid w:val="00120142"/>
    <w:rsid w:val="0012179F"/>
    <w:rsid w:val="0012334E"/>
    <w:rsid w:val="00124D42"/>
    <w:rsid w:val="00125F9D"/>
    <w:rsid w:val="0013666B"/>
    <w:rsid w:val="00137863"/>
    <w:rsid w:val="00144F44"/>
    <w:rsid w:val="00145B8A"/>
    <w:rsid w:val="00166A2B"/>
    <w:rsid w:val="00167FE1"/>
    <w:rsid w:val="00173499"/>
    <w:rsid w:val="0018098F"/>
    <w:rsid w:val="00192728"/>
    <w:rsid w:val="001956F3"/>
    <w:rsid w:val="00196C9B"/>
    <w:rsid w:val="001A2822"/>
    <w:rsid w:val="001A3583"/>
    <w:rsid w:val="001B4769"/>
    <w:rsid w:val="001D28F8"/>
    <w:rsid w:val="001D3D6A"/>
    <w:rsid w:val="001D5EFE"/>
    <w:rsid w:val="001E418E"/>
    <w:rsid w:val="001E4698"/>
    <w:rsid w:val="001E5E44"/>
    <w:rsid w:val="001E7419"/>
    <w:rsid w:val="001F16B2"/>
    <w:rsid w:val="001F28FA"/>
    <w:rsid w:val="001F2E1A"/>
    <w:rsid w:val="001F3058"/>
    <w:rsid w:val="0020647A"/>
    <w:rsid w:val="002117DC"/>
    <w:rsid w:val="002209C0"/>
    <w:rsid w:val="00224054"/>
    <w:rsid w:val="002273DE"/>
    <w:rsid w:val="00230787"/>
    <w:rsid w:val="0023694A"/>
    <w:rsid w:val="00240131"/>
    <w:rsid w:val="00256D97"/>
    <w:rsid w:val="0026293F"/>
    <w:rsid w:val="00267569"/>
    <w:rsid w:val="00276BB2"/>
    <w:rsid w:val="002948CB"/>
    <w:rsid w:val="00294B6A"/>
    <w:rsid w:val="002B716C"/>
    <w:rsid w:val="002D1831"/>
    <w:rsid w:val="002D2C1E"/>
    <w:rsid w:val="002E1FAF"/>
    <w:rsid w:val="002E450A"/>
    <w:rsid w:val="002E6E6F"/>
    <w:rsid w:val="00300FB2"/>
    <w:rsid w:val="0030244F"/>
    <w:rsid w:val="003033E8"/>
    <w:rsid w:val="003074C8"/>
    <w:rsid w:val="0031130C"/>
    <w:rsid w:val="00315FFB"/>
    <w:rsid w:val="00316245"/>
    <w:rsid w:val="0031765E"/>
    <w:rsid w:val="00317809"/>
    <w:rsid w:val="003331FD"/>
    <w:rsid w:val="00341013"/>
    <w:rsid w:val="00350571"/>
    <w:rsid w:val="0035079C"/>
    <w:rsid w:val="00353765"/>
    <w:rsid w:val="0035506C"/>
    <w:rsid w:val="00357CD4"/>
    <w:rsid w:val="003673E6"/>
    <w:rsid w:val="00370093"/>
    <w:rsid w:val="003759A9"/>
    <w:rsid w:val="003814D2"/>
    <w:rsid w:val="003859AD"/>
    <w:rsid w:val="00391777"/>
    <w:rsid w:val="0039704A"/>
    <w:rsid w:val="003A4376"/>
    <w:rsid w:val="003C1634"/>
    <w:rsid w:val="003C49E1"/>
    <w:rsid w:val="003D3D20"/>
    <w:rsid w:val="003D5497"/>
    <w:rsid w:val="003E1151"/>
    <w:rsid w:val="003E3BC4"/>
    <w:rsid w:val="003F37ED"/>
    <w:rsid w:val="003F5441"/>
    <w:rsid w:val="0040075A"/>
    <w:rsid w:val="004075D8"/>
    <w:rsid w:val="00411661"/>
    <w:rsid w:val="00423DC5"/>
    <w:rsid w:val="004247AB"/>
    <w:rsid w:val="004261B5"/>
    <w:rsid w:val="00426FDA"/>
    <w:rsid w:val="0043079D"/>
    <w:rsid w:val="0043778A"/>
    <w:rsid w:val="004601A6"/>
    <w:rsid w:val="004604A4"/>
    <w:rsid w:val="0046304C"/>
    <w:rsid w:val="004714A9"/>
    <w:rsid w:val="0047192F"/>
    <w:rsid w:val="00481F92"/>
    <w:rsid w:val="004A6BFA"/>
    <w:rsid w:val="004B156D"/>
    <w:rsid w:val="004B4A56"/>
    <w:rsid w:val="004B593F"/>
    <w:rsid w:val="004C26EF"/>
    <w:rsid w:val="004E45E1"/>
    <w:rsid w:val="004E5B9C"/>
    <w:rsid w:val="004E65C2"/>
    <w:rsid w:val="004F2B6B"/>
    <w:rsid w:val="004F7EAC"/>
    <w:rsid w:val="005037F9"/>
    <w:rsid w:val="00506461"/>
    <w:rsid w:val="0051321E"/>
    <w:rsid w:val="005169C8"/>
    <w:rsid w:val="0052699F"/>
    <w:rsid w:val="00532A49"/>
    <w:rsid w:val="00537ACC"/>
    <w:rsid w:val="00557481"/>
    <w:rsid w:val="005622CD"/>
    <w:rsid w:val="005727AB"/>
    <w:rsid w:val="00576CA0"/>
    <w:rsid w:val="00586DE4"/>
    <w:rsid w:val="0059243A"/>
    <w:rsid w:val="00592743"/>
    <w:rsid w:val="005B3233"/>
    <w:rsid w:val="005C09E7"/>
    <w:rsid w:val="005C3C46"/>
    <w:rsid w:val="005C663E"/>
    <w:rsid w:val="005D2FC0"/>
    <w:rsid w:val="005D5045"/>
    <w:rsid w:val="005D55B9"/>
    <w:rsid w:val="005E4217"/>
    <w:rsid w:val="005F7216"/>
    <w:rsid w:val="005F7EBA"/>
    <w:rsid w:val="00607B35"/>
    <w:rsid w:val="0061130D"/>
    <w:rsid w:val="00615BEF"/>
    <w:rsid w:val="006216A8"/>
    <w:rsid w:val="00623F75"/>
    <w:rsid w:val="006244E2"/>
    <w:rsid w:val="00627874"/>
    <w:rsid w:val="00627CEF"/>
    <w:rsid w:val="00635B4F"/>
    <w:rsid w:val="006429CF"/>
    <w:rsid w:val="00644BAC"/>
    <w:rsid w:val="00651C7E"/>
    <w:rsid w:val="00657625"/>
    <w:rsid w:val="00665AEF"/>
    <w:rsid w:val="00671D4C"/>
    <w:rsid w:val="00690B51"/>
    <w:rsid w:val="006B1963"/>
    <w:rsid w:val="006B5A19"/>
    <w:rsid w:val="006B79E2"/>
    <w:rsid w:val="006B7FC0"/>
    <w:rsid w:val="006D2E3F"/>
    <w:rsid w:val="006D50F7"/>
    <w:rsid w:val="006E15CB"/>
    <w:rsid w:val="006E40D3"/>
    <w:rsid w:val="006E6145"/>
    <w:rsid w:val="006E77FB"/>
    <w:rsid w:val="006F029A"/>
    <w:rsid w:val="006F0EEC"/>
    <w:rsid w:val="006F29D0"/>
    <w:rsid w:val="00702CA5"/>
    <w:rsid w:val="00703468"/>
    <w:rsid w:val="00714938"/>
    <w:rsid w:val="00716093"/>
    <w:rsid w:val="007168C6"/>
    <w:rsid w:val="00716D99"/>
    <w:rsid w:val="007224BD"/>
    <w:rsid w:val="00744222"/>
    <w:rsid w:val="00745E02"/>
    <w:rsid w:val="00762125"/>
    <w:rsid w:val="007653E7"/>
    <w:rsid w:val="0076671A"/>
    <w:rsid w:val="007671F1"/>
    <w:rsid w:val="00767283"/>
    <w:rsid w:val="00776A89"/>
    <w:rsid w:val="007825C9"/>
    <w:rsid w:val="00783C6C"/>
    <w:rsid w:val="007850B9"/>
    <w:rsid w:val="007901BA"/>
    <w:rsid w:val="007920B8"/>
    <w:rsid w:val="0079288D"/>
    <w:rsid w:val="00793371"/>
    <w:rsid w:val="007A4E4A"/>
    <w:rsid w:val="007A5680"/>
    <w:rsid w:val="007A7E0D"/>
    <w:rsid w:val="007C514D"/>
    <w:rsid w:val="007D7FB7"/>
    <w:rsid w:val="007E0155"/>
    <w:rsid w:val="007F2183"/>
    <w:rsid w:val="00817880"/>
    <w:rsid w:val="008257D3"/>
    <w:rsid w:val="008322C9"/>
    <w:rsid w:val="0084307D"/>
    <w:rsid w:val="008458DD"/>
    <w:rsid w:val="008467C4"/>
    <w:rsid w:val="00847DE4"/>
    <w:rsid w:val="00852F08"/>
    <w:rsid w:val="008546F7"/>
    <w:rsid w:val="00854C5C"/>
    <w:rsid w:val="008622FF"/>
    <w:rsid w:val="00862B3D"/>
    <w:rsid w:val="00877DC8"/>
    <w:rsid w:val="00884B0B"/>
    <w:rsid w:val="00894D7C"/>
    <w:rsid w:val="008957A2"/>
    <w:rsid w:val="008B2428"/>
    <w:rsid w:val="008C0225"/>
    <w:rsid w:val="008C6D37"/>
    <w:rsid w:val="008D34B0"/>
    <w:rsid w:val="008D4568"/>
    <w:rsid w:val="008D458F"/>
    <w:rsid w:val="008D5BD2"/>
    <w:rsid w:val="008D62C3"/>
    <w:rsid w:val="008E09B8"/>
    <w:rsid w:val="008E63FF"/>
    <w:rsid w:val="008F0BA3"/>
    <w:rsid w:val="008F2B0F"/>
    <w:rsid w:val="00904506"/>
    <w:rsid w:val="009058E1"/>
    <w:rsid w:val="0092443D"/>
    <w:rsid w:val="009276F1"/>
    <w:rsid w:val="00927CBD"/>
    <w:rsid w:val="00936C63"/>
    <w:rsid w:val="00953166"/>
    <w:rsid w:val="00956088"/>
    <w:rsid w:val="0096388C"/>
    <w:rsid w:val="00964905"/>
    <w:rsid w:val="00973864"/>
    <w:rsid w:val="00977B30"/>
    <w:rsid w:val="00977FDF"/>
    <w:rsid w:val="009A071F"/>
    <w:rsid w:val="009A297D"/>
    <w:rsid w:val="009A3094"/>
    <w:rsid w:val="009C7F66"/>
    <w:rsid w:val="009F2C42"/>
    <w:rsid w:val="009F69CC"/>
    <w:rsid w:val="00A00544"/>
    <w:rsid w:val="00A0096D"/>
    <w:rsid w:val="00A00BF5"/>
    <w:rsid w:val="00A10895"/>
    <w:rsid w:val="00A11A6D"/>
    <w:rsid w:val="00A360A9"/>
    <w:rsid w:val="00A4644A"/>
    <w:rsid w:val="00A508DA"/>
    <w:rsid w:val="00A53404"/>
    <w:rsid w:val="00A5543A"/>
    <w:rsid w:val="00A62F56"/>
    <w:rsid w:val="00A6400A"/>
    <w:rsid w:val="00A644A1"/>
    <w:rsid w:val="00A82204"/>
    <w:rsid w:val="00A85F5A"/>
    <w:rsid w:val="00A86E47"/>
    <w:rsid w:val="00A901AE"/>
    <w:rsid w:val="00A90C30"/>
    <w:rsid w:val="00A90F70"/>
    <w:rsid w:val="00AA648B"/>
    <w:rsid w:val="00AB3E6D"/>
    <w:rsid w:val="00AD6C97"/>
    <w:rsid w:val="00AD796A"/>
    <w:rsid w:val="00AE0A6D"/>
    <w:rsid w:val="00AE754F"/>
    <w:rsid w:val="00B03896"/>
    <w:rsid w:val="00B06A98"/>
    <w:rsid w:val="00B15F86"/>
    <w:rsid w:val="00B24114"/>
    <w:rsid w:val="00B25B3A"/>
    <w:rsid w:val="00B2610A"/>
    <w:rsid w:val="00B313C2"/>
    <w:rsid w:val="00B44BA9"/>
    <w:rsid w:val="00B4506A"/>
    <w:rsid w:val="00B45AF8"/>
    <w:rsid w:val="00B5642B"/>
    <w:rsid w:val="00B620C5"/>
    <w:rsid w:val="00B6306A"/>
    <w:rsid w:val="00B64A1D"/>
    <w:rsid w:val="00B65EF9"/>
    <w:rsid w:val="00B71001"/>
    <w:rsid w:val="00B713C0"/>
    <w:rsid w:val="00B74E92"/>
    <w:rsid w:val="00B804ED"/>
    <w:rsid w:val="00B81690"/>
    <w:rsid w:val="00B85934"/>
    <w:rsid w:val="00B90F0E"/>
    <w:rsid w:val="00B923BA"/>
    <w:rsid w:val="00B934A7"/>
    <w:rsid w:val="00B95FFF"/>
    <w:rsid w:val="00BA59BD"/>
    <w:rsid w:val="00BD2609"/>
    <w:rsid w:val="00BD42A1"/>
    <w:rsid w:val="00BE31A9"/>
    <w:rsid w:val="00BE5AEB"/>
    <w:rsid w:val="00BE70FC"/>
    <w:rsid w:val="00BF07BF"/>
    <w:rsid w:val="00BF696A"/>
    <w:rsid w:val="00BF72B4"/>
    <w:rsid w:val="00C04E99"/>
    <w:rsid w:val="00C06E02"/>
    <w:rsid w:val="00C112E3"/>
    <w:rsid w:val="00C11758"/>
    <w:rsid w:val="00C11B84"/>
    <w:rsid w:val="00C24482"/>
    <w:rsid w:val="00C2448D"/>
    <w:rsid w:val="00C273DC"/>
    <w:rsid w:val="00C27827"/>
    <w:rsid w:val="00C30AE5"/>
    <w:rsid w:val="00C30F54"/>
    <w:rsid w:val="00C3296E"/>
    <w:rsid w:val="00C37699"/>
    <w:rsid w:val="00C376C5"/>
    <w:rsid w:val="00C43683"/>
    <w:rsid w:val="00C4417D"/>
    <w:rsid w:val="00C45691"/>
    <w:rsid w:val="00C5643A"/>
    <w:rsid w:val="00C6221C"/>
    <w:rsid w:val="00C63E13"/>
    <w:rsid w:val="00C654E4"/>
    <w:rsid w:val="00C741B1"/>
    <w:rsid w:val="00C777E1"/>
    <w:rsid w:val="00C801B4"/>
    <w:rsid w:val="00C80AC6"/>
    <w:rsid w:val="00C82716"/>
    <w:rsid w:val="00C923F0"/>
    <w:rsid w:val="00C9554F"/>
    <w:rsid w:val="00CA2986"/>
    <w:rsid w:val="00CA633E"/>
    <w:rsid w:val="00CB6311"/>
    <w:rsid w:val="00CC35CB"/>
    <w:rsid w:val="00CC3A9D"/>
    <w:rsid w:val="00CD0C4E"/>
    <w:rsid w:val="00CE4541"/>
    <w:rsid w:val="00CF0F33"/>
    <w:rsid w:val="00CF0FC0"/>
    <w:rsid w:val="00CF2D3C"/>
    <w:rsid w:val="00D00A0B"/>
    <w:rsid w:val="00D02F65"/>
    <w:rsid w:val="00D05287"/>
    <w:rsid w:val="00D0759B"/>
    <w:rsid w:val="00D079E4"/>
    <w:rsid w:val="00D2433F"/>
    <w:rsid w:val="00D51258"/>
    <w:rsid w:val="00D51E9E"/>
    <w:rsid w:val="00D546C4"/>
    <w:rsid w:val="00D65520"/>
    <w:rsid w:val="00D66041"/>
    <w:rsid w:val="00D72D16"/>
    <w:rsid w:val="00D72F11"/>
    <w:rsid w:val="00D73117"/>
    <w:rsid w:val="00D747E9"/>
    <w:rsid w:val="00D7484F"/>
    <w:rsid w:val="00D8221F"/>
    <w:rsid w:val="00D855BE"/>
    <w:rsid w:val="00D9352C"/>
    <w:rsid w:val="00DA206F"/>
    <w:rsid w:val="00DA317C"/>
    <w:rsid w:val="00DC3C28"/>
    <w:rsid w:val="00DC508B"/>
    <w:rsid w:val="00DE51DA"/>
    <w:rsid w:val="00E042EA"/>
    <w:rsid w:val="00E14E9C"/>
    <w:rsid w:val="00E30880"/>
    <w:rsid w:val="00E317C3"/>
    <w:rsid w:val="00E31FFE"/>
    <w:rsid w:val="00E37157"/>
    <w:rsid w:val="00E3752D"/>
    <w:rsid w:val="00E4379A"/>
    <w:rsid w:val="00E51126"/>
    <w:rsid w:val="00E5598B"/>
    <w:rsid w:val="00E831AC"/>
    <w:rsid w:val="00E948AF"/>
    <w:rsid w:val="00E95DBC"/>
    <w:rsid w:val="00EA296A"/>
    <w:rsid w:val="00EA46AC"/>
    <w:rsid w:val="00EB124C"/>
    <w:rsid w:val="00EB2E52"/>
    <w:rsid w:val="00EB66FB"/>
    <w:rsid w:val="00EB6D3F"/>
    <w:rsid w:val="00EC4393"/>
    <w:rsid w:val="00EC6640"/>
    <w:rsid w:val="00ED1A3E"/>
    <w:rsid w:val="00ED1F66"/>
    <w:rsid w:val="00ED544F"/>
    <w:rsid w:val="00ED7A47"/>
    <w:rsid w:val="00F02B6B"/>
    <w:rsid w:val="00F26782"/>
    <w:rsid w:val="00F43F30"/>
    <w:rsid w:val="00F52575"/>
    <w:rsid w:val="00F56A10"/>
    <w:rsid w:val="00F713B4"/>
    <w:rsid w:val="00F723C4"/>
    <w:rsid w:val="00F72732"/>
    <w:rsid w:val="00F74A46"/>
    <w:rsid w:val="00F83403"/>
    <w:rsid w:val="00F90066"/>
    <w:rsid w:val="00FA5336"/>
    <w:rsid w:val="00FB2C57"/>
    <w:rsid w:val="00FB62EE"/>
    <w:rsid w:val="00FB7C64"/>
    <w:rsid w:val="00FC1310"/>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BB"/>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97116-1F8C-4C93-9976-433DC798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11</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127</cp:revision>
  <dcterms:created xsi:type="dcterms:W3CDTF">2020-01-20T06:23:00Z</dcterms:created>
  <dcterms:modified xsi:type="dcterms:W3CDTF">2020-03-07T10:02:00Z</dcterms:modified>
</cp:coreProperties>
</file>